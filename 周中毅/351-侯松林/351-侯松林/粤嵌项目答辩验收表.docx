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项目考核验收表</w:t>
      </w: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课程名称：□嵌入式linux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□</w:t>
      </w:r>
      <w:ins w:id="0" w:author="John" w:date="2018-07-24T10:03:45Z">
        <w:r>
          <w:rPr>
            <w:rFonts w:hint="eastAsia" w:ascii="宋体" w:hAnsi="宋体"/>
            <w:sz w:val="24"/>
            <w:lang w:val="en-US" w:eastAsia="zh-CN"/>
          </w:rPr>
          <w:t>Java</w:t>
        </w:r>
      </w:ins>
      <w:r>
        <w:rPr>
          <w:rFonts w:hint="eastAsia" w:ascii="宋体" w:hAnsi="宋体"/>
          <w:sz w:val="24"/>
        </w:rPr>
        <w:t>应用开发</w:t>
      </w:r>
      <w:r>
        <w:rPr>
          <w:rFonts w:hint="eastAsia" w:ascii="宋体" w:hAnsi="宋体"/>
          <w:sz w:val="24"/>
        </w:rPr>
        <w:tab/>
      </w:r>
      <w:del w:id="1" w:author="GL" w:date="2020-03-13T17:31:10Z">
        <w:r>
          <w:rPr>
            <w:rFonts w:hint="eastAsia" w:ascii="宋体" w:hAnsi="宋体"/>
            <w:sz w:val="24"/>
          </w:rPr>
          <w:delText>□</w:delText>
        </w:r>
      </w:del>
      <w:ins w:id="2" w:author="GL" w:date="2020-03-13T17:31:10Z">
        <w:r>
          <w:rPr>
            <w:rFonts w:hint="eastAsia" w:ascii="宋体" w:hAnsi="宋体"/>
            <w:sz w:val="24"/>
            <w:lang w:eastAsia="zh-CN"/>
          </w:rPr>
          <w:t>☑</w:t>
        </w:r>
      </w:ins>
      <w:ins w:id="3" w:author="gec" w:date="2017-04-18T17:41:42Z">
        <w:r>
          <w:rPr>
            <w:rFonts w:hint="eastAsia" w:ascii="宋体" w:hAnsi="宋体"/>
            <w:color w:val="002060"/>
            <w:sz w:val="24"/>
            <w:lang w:val="en-US" w:eastAsia="zh-CN"/>
          </w:rPr>
          <w:t>H</w:t>
        </w:r>
      </w:ins>
      <w:ins w:id="4" w:author="gec" w:date="2017-04-18T17:41:45Z">
        <w:r>
          <w:rPr>
            <w:rFonts w:hint="eastAsia" w:ascii="宋体" w:hAnsi="宋体"/>
            <w:color w:val="002060"/>
            <w:sz w:val="24"/>
            <w:lang w:val="en-US" w:eastAsia="zh-CN"/>
          </w:rPr>
          <w:t>tml</w:t>
        </w:r>
      </w:ins>
      <w:ins w:id="5" w:author="gec" w:date="2017-04-18T17:41:48Z">
        <w:r>
          <w:rPr>
            <w:rFonts w:hint="eastAsia" w:ascii="宋体" w:hAnsi="宋体"/>
            <w:color w:val="002060"/>
            <w:sz w:val="24"/>
            <w:lang w:val="en-US" w:eastAsia="zh-CN"/>
          </w:rPr>
          <w:t>5</w:t>
        </w:r>
      </w:ins>
      <w:r>
        <w:rPr>
          <w:rFonts w:hint="eastAsia" w:ascii="宋体" w:hAnsi="宋体"/>
          <w:sz w:val="24"/>
        </w:rPr>
        <w:t>应用开发</w:t>
      </w:r>
    </w:p>
    <w:tbl>
      <w:tblPr>
        <w:tblStyle w:val="9"/>
        <w:tblW w:w="90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209"/>
        <w:gridCol w:w="1408"/>
        <w:gridCol w:w="152"/>
        <w:gridCol w:w="640"/>
        <w:gridCol w:w="1202"/>
        <w:gridCol w:w="1560"/>
        <w:gridCol w:w="357"/>
        <w:gridCol w:w="865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17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ins w:id="6" w:author="时代" w:date="2020-06-02T15:24:43Z">
              <w:r>
                <w:rPr>
                  <w:rFonts w:hint="eastAsia"/>
                  <w:b/>
                  <w:color w:val="17375E" w:themeColor="text2" w:themeShade="BF"/>
                  <w:sz w:val="24"/>
                  <w:lang w:val="en-US" w:eastAsia="zh-CN"/>
                  <w:rPrChange w:id="7" w:author="时代" w:date="2020-06-02T15:25:17Z">
                    <w:rPr>
                      <w:rFonts w:hint="eastAsia"/>
                      <w:b/>
                      <w:color w:val="0000FF"/>
                      <w:sz w:val="24"/>
                      <w:lang w:val="en-US" w:eastAsia="zh-CN"/>
                    </w:rPr>
                  </w:rPrChange>
                </w:rPr>
                <w:t>侯松</w:t>
              </w:r>
            </w:ins>
            <w:ins w:id="9" w:author="时代" w:date="2020-06-02T15:24:44Z">
              <w:r>
                <w:rPr>
                  <w:rFonts w:hint="eastAsia"/>
                  <w:b/>
                  <w:color w:val="17375E" w:themeColor="text2" w:themeShade="BF"/>
                  <w:sz w:val="24"/>
                  <w:lang w:val="en-US" w:eastAsia="zh-CN"/>
                  <w:rPrChange w:id="10" w:author="时代" w:date="2020-06-02T15:25:17Z">
                    <w:rPr>
                      <w:rFonts w:hint="eastAsia"/>
                      <w:b/>
                      <w:color w:val="0000FF"/>
                      <w:sz w:val="24"/>
                      <w:lang w:val="en-US" w:eastAsia="zh-CN"/>
                    </w:rPr>
                  </w:rPrChange>
                </w:rPr>
                <w:t>林</w:t>
              </w:r>
            </w:ins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sz w:val="24"/>
                <w:lang w:val="en-US" w:eastAsia="zh-CN"/>
              </w:rPr>
            </w:pPr>
            <w:ins w:id="12" w:author="时代" w:date="2020-06-02T15:25:27Z">
              <w:r>
                <w:rPr>
                  <w:rFonts w:hint="eastAsia"/>
                  <w:b/>
                  <w:sz w:val="24"/>
                  <w:lang w:val="en-US" w:eastAsia="zh-CN"/>
                </w:rPr>
                <w:t>GZ2016</w:t>
              </w:r>
            </w:ins>
            <w:ins w:id="13" w:author="时代" w:date="2020-06-02T15:25:34Z">
              <w:r>
                <w:rPr>
                  <w:rFonts w:hint="eastAsia"/>
                  <w:b/>
                  <w:sz w:val="24"/>
                  <w:lang w:val="en-US" w:eastAsia="zh-CN"/>
                </w:rPr>
                <w:t xml:space="preserve">  </w:t>
              </w:r>
            </w:ins>
            <w:ins w:id="14" w:author="时代" w:date="2020-06-02T15:25:35Z">
              <w:r>
                <w:rPr>
                  <w:rFonts w:hint="eastAsia"/>
                  <w:b/>
                  <w:sz w:val="24"/>
                  <w:lang w:val="en-US" w:eastAsia="zh-CN"/>
                </w:rPr>
                <w:t>3</w:t>
              </w:r>
            </w:ins>
            <w:ins w:id="15" w:author="时代" w:date="2020-06-02T15:25:37Z">
              <w:r>
                <w:rPr>
                  <w:rFonts w:hint="eastAsia"/>
                  <w:b/>
                  <w:sz w:val="24"/>
                  <w:lang w:val="en-US" w:eastAsia="zh-CN"/>
                </w:rPr>
                <w:t>班</w:t>
              </w:r>
            </w:ins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答辩验收时间</w:t>
            </w:r>
          </w:p>
        </w:tc>
        <w:tc>
          <w:tcPr>
            <w:tcW w:w="2205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sz w:val="24"/>
                <w:lang w:val="en-US" w:eastAsia="zh-CN"/>
              </w:rPr>
              <w:pPrChange w:id="16" w:author="时代" w:date="2020-06-02T15:25:57Z">
                <w:pPr>
                  <w:spacing w:line="360" w:lineRule="auto"/>
                  <w:jc w:val="left"/>
                </w:pPr>
              </w:pPrChange>
            </w:pPr>
            <w:ins w:id="17" w:author="时代" w:date="2020-06-02T15:25:40Z">
              <w:r>
                <w:rPr>
                  <w:rFonts w:hint="eastAsia"/>
                  <w:b/>
                  <w:sz w:val="24"/>
                  <w:lang w:val="en-US" w:eastAsia="zh-CN"/>
                </w:rPr>
                <w:t>6</w:t>
              </w:r>
            </w:ins>
            <w:ins w:id="18" w:author="时代" w:date="2020-06-02T15:25:41Z">
              <w:r>
                <w:rPr>
                  <w:rFonts w:hint="eastAsia"/>
                  <w:b/>
                  <w:sz w:val="24"/>
                  <w:lang w:val="en-US" w:eastAsia="zh-CN"/>
                </w:rPr>
                <w:t>月</w:t>
              </w:r>
            </w:ins>
            <w:ins w:id="19" w:author="时代" w:date="2020-06-02T15:25:43Z">
              <w:r>
                <w:rPr>
                  <w:rFonts w:hint="eastAsia"/>
                  <w:b/>
                  <w:sz w:val="24"/>
                  <w:lang w:val="en-US" w:eastAsia="zh-CN"/>
                </w:rPr>
                <w:t>5</w:t>
              </w:r>
            </w:ins>
            <w:ins w:id="20" w:author="时代" w:date="2020-06-02T15:25:44Z">
              <w:r>
                <w:rPr>
                  <w:rFonts w:hint="eastAsia"/>
                  <w:b/>
                  <w:sz w:val="24"/>
                  <w:lang w:val="en-US" w:eastAsia="zh-CN"/>
                </w:rPr>
                <w:t>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3611" w:type="dxa"/>
            <w:gridSpan w:val="5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sz w:val="24"/>
                <w:lang w:val="en-US" w:eastAsia="zh-CN"/>
              </w:rPr>
              <w:pPrChange w:id="21" w:author="时代" w:date="2020-06-02T15:25:53Z">
                <w:pPr>
                  <w:spacing w:line="360" w:lineRule="auto"/>
                  <w:jc w:val="left"/>
                </w:pPr>
              </w:pPrChange>
            </w:pPr>
            <w:ins w:id="22" w:author="时代" w:date="2020-06-02T15:25:49Z">
              <w:r>
                <w:rPr>
                  <w:rFonts w:hint="eastAsia"/>
                  <w:b/>
                  <w:sz w:val="24"/>
                  <w:lang w:val="en-US" w:eastAsia="zh-CN"/>
                </w:rPr>
                <w:t>购物</w:t>
              </w:r>
            </w:ins>
            <w:ins w:id="23" w:author="时代" w:date="2020-06-02T15:25:50Z">
              <w:r>
                <w:rPr>
                  <w:rFonts w:hint="eastAsia"/>
                  <w:b/>
                  <w:sz w:val="24"/>
                  <w:lang w:val="en-US" w:eastAsia="zh-CN"/>
                </w:rPr>
                <w:t>猫</w:t>
              </w:r>
            </w:ins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2205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sz w:val="24"/>
                <w:lang w:val="en-US" w:eastAsia="zh-CN"/>
              </w:rPr>
              <w:pPrChange w:id="24" w:author="时代" w:date="2020-06-02T15:26:01Z">
                <w:pPr>
                  <w:spacing w:line="360" w:lineRule="auto"/>
                  <w:jc w:val="left"/>
                </w:pPr>
              </w:pPrChange>
            </w:pPr>
            <w:ins w:id="25" w:author="时代" w:date="2020-06-02T15:26:10Z">
              <w:r>
                <w:rPr>
                  <w:rFonts w:hint="eastAsia"/>
                  <w:b/>
                  <w:sz w:val="24"/>
                  <w:lang w:val="en-US" w:eastAsia="zh-CN"/>
                </w:rPr>
                <w:t>谢</w:t>
              </w:r>
            </w:ins>
            <w:ins w:id="26" w:author="时代" w:date="2020-06-02T15:26:13Z">
              <w:r>
                <w:rPr>
                  <w:rFonts w:hint="eastAsia"/>
                  <w:b/>
                  <w:sz w:val="24"/>
                  <w:lang w:val="en-US" w:eastAsia="zh-CN"/>
                </w:rPr>
                <w:t>泳</w:t>
              </w:r>
            </w:ins>
            <w:ins w:id="27" w:author="时代" w:date="2020-06-02T15:26:14Z">
              <w:r>
                <w:rPr>
                  <w:rFonts w:hint="eastAsia"/>
                  <w:b/>
                  <w:sz w:val="24"/>
                  <w:lang w:val="en-US" w:eastAsia="zh-CN"/>
                </w:rPr>
                <w:t>涛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0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设计目标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ins w:id="28" w:author="时代" w:date="2020-06-02T21:33:20Z"/>
                <w:rFonts w:hint="default"/>
                <w:lang w:val="en-US" w:eastAsia="zh-CN"/>
              </w:rPr>
            </w:pPr>
            <w:ins w:id="29" w:author="时代" w:date="2020-06-02T21:34:11Z">
              <w:r>
                <w:rPr>
                  <w:rFonts w:hint="eastAsia"/>
                  <w:lang w:val="en-US" w:eastAsia="zh-CN"/>
                </w:rPr>
                <w:t>1</w:t>
              </w:r>
            </w:ins>
            <w:ins w:id="30" w:author="时代" w:date="2020-06-02T21:34:12Z">
              <w:r>
                <w:rPr>
                  <w:rFonts w:hint="eastAsia"/>
                  <w:lang w:val="en-US" w:eastAsia="zh-CN"/>
                </w:rPr>
                <w:t>.</w:t>
              </w:r>
            </w:ins>
            <w:ins w:id="31" w:author="时代" w:date="2020-06-02T21:33:25Z">
              <w:r>
                <w:rPr>
                  <w:rFonts w:hint="eastAsia"/>
                  <w:lang w:val="en-US" w:eastAsia="zh-CN"/>
                </w:rPr>
                <w:t>实现</w:t>
              </w:r>
            </w:ins>
            <w:ins w:id="32" w:author="时代" w:date="2020-06-02T21:33:32Z">
              <w:r>
                <w:rPr>
                  <w:rFonts w:hint="eastAsia"/>
                  <w:lang w:val="en-US" w:eastAsia="zh-CN"/>
                </w:rPr>
                <w:t>移动端</w:t>
              </w:r>
            </w:ins>
            <w:ins w:id="33" w:author="时代" w:date="2020-06-02T21:33:33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34" w:author="时代" w:date="2020-06-02T21:33:37Z">
              <w:r>
                <w:rPr>
                  <w:rFonts w:hint="eastAsia"/>
                  <w:lang w:val="en-US" w:eastAsia="zh-CN"/>
                </w:rPr>
                <w:t>购物</w:t>
              </w:r>
            </w:ins>
            <w:ins w:id="35" w:author="时代" w:date="2020-06-02T21:33:38Z">
              <w:r>
                <w:rPr>
                  <w:rFonts w:hint="eastAsia"/>
                  <w:lang w:val="en-US" w:eastAsia="zh-CN"/>
                </w:rPr>
                <w:t>猫</w:t>
              </w:r>
            </w:ins>
            <w:ins w:id="36" w:author="时代" w:date="2020-06-02T21:33:41Z">
              <w:r>
                <w:rPr>
                  <w:rFonts w:hint="eastAsia"/>
                  <w:lang w:val="en-US" w:eastAsia="zh-CN"/>
                </w:rPr>
                <w:t>vue</w:t>
              </w:r>
            </w:ins>
            <w:ins w:id="37" w:author="时代" w:date="2020-06-02T21:33:44Z">
              <w:r>
                <w:rPr>
                  <w:rFonts w:hint="eastAsia"/>
                  <w:lang w:val="en-US" w:eastAsia="zh-CN"/>
                </w:rPr>
                <w:t>项目</w:t>
              </w:r>
            </w:ins>
          </w:p>
          <w:p>
            <w:pPr>
              <w:widowControl/>
              <w:jc w:val="left"/>
              <w:rPr>
                <w:del w:id="38" w:author="时代" w:date="2020-06-02T21:27:49Z"/>
                <w:rFonts w:hint="default"/>
                <w:lang w:val="en-US" w:eastAsia="zh-CN"/>
              </w:rPr>
            </w:pPr>
            <w:ins w:id="39" w:author="时代" w:date="2020-06-02T21:34:14Z">
              <w:r>
                <w:rPr>
                  <w:rFonts w:hint="eastAsia"/>
                  <w:lang w:val="en-US" w:eastAsia="zh-CN"/>
                </w:rPr>
                <w:t>2.</w:t>
              </w:r>
            </w:ins>
            <w:ins w:id="40" w:author="时代" w:date="2020-06-02T21:28:52Z">
              <w:r>
                <w:rPr>
                  <w:rFonts w:hint="eastAsia"/>
                  <w:lang w:val="en-US" w:eastAsia="zh-CN"/>
                </w:rPr>
                <w:t>拥有</w:t>
              </w:r>
            </w:ins>
            <w:ins w:id="41" w:author="时代" w:date="2020-06-02T21:28:54Z">
              <w:r>
                <w:rPr>
                  <w:rFonts w:hint="eastAsia"/>
                  <w:lang w:val="en-US" w:eastAsia="zh-CN"/>
                </w:rPr>
                <w:t>一个</w:t>
              </w:r>
            </w:ins>
            <w:ins w:id="42" w:author="时代" w:date="2020-06-02T21:28:56Z">
              <w:r>
                <w:rPr>
                  <w:rFonts w:hint="eastAsia"/>
                  <w:lang w:val="en-US" w:eastAsia="zh-CN"/>
                </w:rPr>
                <w:t>购物</w:t>
              </w:r>
            </w:ins>
            <w:ins w:id="43" w:author="时代" w:date="2020-06-02T21:29:07Z">
              <w:r>
                <w:rPr>
                  <w:rFonts w:hint="eastAsia"/>
                  <w:lang w:val="en-US" w:eastAsia="zh-CN"/>
                </w:rPr>
                <w:t>商场</w:t>
              </w:r>
            </w:ins>
            <w:ins w:id="44" w:author="时代" w:date="2020-06-02T21:29:10Z">
              <w:r>
                <w:rPr>
                  <w:rFonts w:hint="eastAsia"/>
                  <w:lang w:val="en-US" w:eastAsia="zh-CN"/>
                </w:rPr>
                <w:t>应该</w:t>
              </w:r>
            </w:ins>
            <w:ins w:id="45" w:author="时代" w:date="2020-06-02T21:29:12Z">
              <w:r>
                <w:rPr>
                  <w:rFonts w:hint="eastAsia"/>
                  <w:lang w:val="en-US" w:eastAsia="zh-CN"/>
                </w:rPr>
                <w:t>具备</w:t>
              </w:r>
            </w:ins>
            <w:ins w:id="46" w:author="时代" w:date="2020-06-02T21:29:13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47" w:author="时代" w:date="2020-06-02T21:29:20Z">
              <w:r>
                <w:rPr>
                  <w:rFonts w:hint="eastAsia"/>
                  <w:lang w:val="en-US" w:eastAsia="zh-CN"/>
                </w:rPr>
                <w:t>基本</w:t>
              </w:r>
            </w:ins>
            <w:ins w:id="48" w:author="时代" w:date="2020-06-02T21:29:21Z">
              <w:r>
                <w:rPr>
                  <w:rFonts w:hint="eastAsia"/>
                  <w:lang w:val="en-US" w:eastAsia="zh-CN"/>
                </w:rPr>
                <w:t>元素</w:t>
              </w:r>
            </w:ins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ins w:id="49" w:author="时代" w:date="2020-06-02T21:30:21Z"/>
                <w:rFonts w:hint="eastAsia"/>
                <w:lang w:val="en-US" w:eastAsia="zh-CN"/>
              </w:rPr>
            </w:pPr>
            <w:ins w:id="50" w:author="时代" w:date="2020-06-02T21:34:16Z">
              <w:r>
                <w:rPr>
                  <w:rFonts w:hint="eastAsia"/>
                  <w:lang w:val="en-US" w:eastAsia="zh-CN"/>
                </w:rPr>
                <w:t>3.</w:t>
              </w:r>
            </w:ins>
            <w:ins w:id="51" w:author="时代" w:date="2020-06-02T21:29:28Z">
              <w:r>
                <w:rPr>
                  <w:rFonts w:hint="eastAsia"/>
                  <w:lang w:val="en-US" w:eastAsia="zh-CN"/>
                </w:rPr>
                <w:t>使得</w:t>
              </w:r>
            </w:ins>
            <w:ins w:id="52" w:author="时代" w:date="2020-06-02T21:29:39Z">
              <w:r>
                <w:rPr>
                  <w:rFonts w:hint="eastAsia"/>
                  <w:lang w:val="en-US" w:eastAsia="zh-CN"/>
                </w:rPr>
                <w:t>购物</w:t>
              </w:r>
            </w:ins>
            <w:ins w:id="53" w:author="时代" w:date="2020-06-02T21:29:40Z">
              <w:r>
                <w:rPr>
                  <w:rFonts w:hint="eastAsia"/>
                  <w:lang w:val="en-US" w:eastAsia="zh-CN"/>
                </w:rPr>
                <w:t>猫</w:t>
              </w:r>
            </w:ins>
            <w:ins w:id="54" w:author="时代" w:date="2020-06-02T21:29:41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55" w:author="时代" w:date="2020-06-02T21:29:44Z">
              <w:r>
                <w:rPr>
                  <w:rFonts w:hint="eastAsia"/>
                  <w:lang w:val="en-US" w:eastAsia="zh-CN"/>
                </w:rPr>
                <w:t>项目</w:t>
              </w:r>
            </w:ins>
            <w:ins w:id="56" w:author="时代" w:date="2020-06-02T21:29:50Z">
              <w:r>
                <w:rPr>
                  <w:rFonts w:hint="eastAsia"/>
                  <w:lang w:val="en-US" w:eastAsia="zh-CN"/>
                </w:rPr>
                <w:t>具有</w:t>
              </w:r>
            </w:ins>
            <w:ins w:id="57" w:author="时代" w:date="2020-06-02T21:30:05Z">
              <w:r>
                <w:rPr>
                  <w:rFonts w:hint="eastAsia"/>
                  <w:lang w:val="en-US" w:eastAsia="zh-CN"/>
                </w:rPr>
                <w:t>与</w:t>
              </w:r>
            </w:ins>
            <w:ins w:id="58" w:author="时代" w:date="2020-06-02T21:30:09Z">
              <w:r>
                <w:rPr>
                  <w:rFonts w:hint="eastAsia"/>
                  <w:lang w:val="en-US" w:eastAsia="zh-CN"/>
                </w:rPr>
                <w:t>后端</w:t>
              </w:r>
            </w:ins>
            <w:ins w:id="59" w:author="时代" w:date="2020-06-02T21:30:11Z">
              <w:r>
                <w:rPr>
                  <w:rFonts w:hint="eastAsia"/>
                  <w:lang w:val="en-US" w:eastAsia="zh-CN"/>
                </w:rPr>
                <w:t>数据</w:t>
              </w:r>
            </w:ins>
            <w:ins w:id="60" w:author="时代" w:date="2020-06-02T21:30:15Z">
              <w:r>
                <w:rPr>
                  <w:rFonts w:hint="eastAsia"/>
                  <w:lang w:val="en-US" w:eastAsia="zh-CN"/>
                </w:rPr>
                <w:t>交流的</w:t>
              </w:r>
            </w:ins>
            <w:ins w:id="61" w:author="时代" w:date="2020-06-02T21:30:19Z">
              <w:r>
                <w:rPr>
                  <w:rFonts w:hint="eastAsia"/>
                  <w:lang w:val="en-US" w:eastAsia="zh-CN"/>
                </w:rPr>
                <w:t>能</w:t>
              </w:r>
            </w:ins>
            <w:ins w:id="62" w:author="时代" w:date="2020-06-02T21:30:20Z">
              <w:r>
                <w:rPr>
                  <w:rFonts w:hint="eastAsia"/>
                  <w:lang w:val="en-US" w:eastAsia="zh-CN"/>
                </w:rPr>
                <w:t>力</w:t>
              </w:r>
            </w:ins>
          </w:p>
          <w:p>
            <w:pPr>
              <w:widowControl/>
              <w:jc w:val="left"/>
              <w:rPr>
                <w:ins w:id="63" w:author="时代" w:date="2020-06-02T21:31:56Z"/>
                <w:rFonts w:hint="eastAsia"/>
                <w:lang w:val="en-US" w:eastAsia="zh-CN"/>
              </w:rPr>
            </w:pPr>
            <w:ins w:id="64" w:author="时代" w:date="2020-06-02T21:34:18Z">
              <w:r>
                <w:rPr>
                  <w:rFonts w:hint="eastAsia"/>
                  <w:lang w:val="en-US" w:eastAsia="zh-CN"/>
                </w:rPr>
                <w:t>4.</w:t>
              </w:r>
            </w:ins>
            <w:ins w:id="65" w:author="时代" w:date="2020-06-02T21:30:37Z">
              <w:r>
                <w:rPr>
                  <w:rFonts w:hint="eastAsia"/>
                  <w:lang w:val="en-US" w:eastAsia="zh-CN"/>
                </w:rPr>
                <w:t>实现</w:t>
              </w:r>
            </w:ins>
            <w:ins w:id="66" w:author="时代" w:date="2020-06-02T21:30:43Z">
              <w:r>
                <w:rPr>
                  <w:rFonts w:hint="eastAsia"/>
                  <w:lang w:val="en-US" w:eastAsia="zh-CN"/>
                </w:rPr>
                <w:t>注册</w:t>
              </w:r>
            </w:ins>
            <w:ins w:id="67" w:author="时代" w:date="2020-06-02T21:30:45Z">
              <w:r>
                <w:rPr>
                  <w:rFonts w:hint="eastAsia"/>
                  <w:lang w:val="en-US" w:eastAsia="zh-CN"/>
                </w:rPr>
                <w:t>登录</w:t>
              </w:r>
            </w:ins>
            <w:ins w:id="68" w:author="时代" w:date="2020-06-02T21:30:46Z">
              <w:r>
                <w:rPr>
                  <w:rFonts w:hint="eastAsia"/>
                  <w:lang w:val="en-US" w:eastAsia="zh-CN"/>
                </w:rPr>
                <w:t>等</w:t>
              </w:r>
            </w:ins>
            <w:ins w:id="69" w:author="时代" w:date="2020-06-02T21:30:48Z">
              <w:r>
                <w:rPr>
                  <w:rFonts w:hint="eastAsia"/>
                  <w:lang w:val="en-US" w:eastAsia="zh-CN"/>
                </w:rPr>
                <w:t>基本</w:t>
              </w:r>
            </w:ins>
            <w:ins w:id="70" w:author="时代" w:date="2020-06-02T21:30:54Z">
              <w:r>
                <w:rPr>
                  <w:rFonts w:hint="eastAsia"/>
                  <w:lang w:val="en-US" w:eastAsia="zh-CN"/>
                </w:rPr>
                <w:t>功能</w:t>
              </w:r>
            </w:ins>
          </w:p>
          <w:p>
            <w:pPr>
              <w:widowControl/>
              <w:jc w:val="left"/>
              <w:rPr>
                <w:ins w:id="71" w:author="时代" w:date="2020-06-02T21:30:55Z"/>
                <w:rFonts w:hint="default"/>
                <w:lang w:val="en-US" w:eastAsia="zh-CN"/>
              </w:rPr>
            </w:pPr>
            <w:ins w:id="72" w:author="时代" w:date="2020-06-02T21:34:20Z">
              <w:r>
                <w:rPr>
                  <w:rFonts w:hint="eastAsia"/>
                  <w:lang w:val="en-US" w:eastAsia="zh-CN"/>
                </w:rPr>
                <w:t>5</w:t>
              </w:r>
            </w:ins>
            <w:ins w:id="73" w:author="时代" w:date="2020-06-02T21:34:21Z">
              <w:r>
                <w:rPr>
                  <w:rFonts w:hint="eastAsia"/>
                  <w:lang w:val="en-US" w:eastAsia="zh-CN"/>
                </w:rPr>
                <w:t>.</w:t>
              </w:r>
            </w:ins>
            <w:ins w:id="74" w:author="时代" w:date="2020-06-02T21:32:05Z">
              <w:r>
                <w:rPr>
                  <w:rFonts w:hint="eastAsia"/>
                  <w:lang w:val="en-US" w:eastAsia="zh-CN"/>
                </w:rPr>
                <w:t>实现</w:t>
              </w:r>
            </w:ins>
            <w:ins w:id="75" w:author="时代" w:date="2020-06-02T21:32:11Z">
              <w:r>
                <w:rPr>
                  <w:rFonts w:hint="eastAsia"/>
                  <w:lang w:val="en-US" w:eastAsia="zh-CN"/>
                </w:rPr>
                <w:t>地址的</w:t>
              </w:r>
            </w:ins>
            <w:ins w:id="76" w:author="时代" w:date="2020-06-02T21:32:17Z">
              <w:r>
                <w:rPr>
                  <w:rFonts w:hint="eastAsia"/>
                  <w:lang w:val="en-US" w:eastAsia="zh-CN"/>
                </w:rPr>
                <w:t>增</w:t>
              </w:r>
            </w:ins>
            <w:ins w:id="77" w:author="时代" w:date="2020-06-02T21:32:23Z">
              <w:r>
                <w:rPr>
                  <w:rFonts w:hint="eastAsia"/>
                  <w:lang w:val="en-US" w:eastAsia="zh-CN"/>
                </w:rPr>
                <w:t>加</w:t>
              </w:r>
            </w:ins>
            <w:ins w:id="78" w:author="时代" w:date="2020-06-02T21:32:24Z">
              <w:r>
                <w:rPr>
                  <w:rFonts w:hint="eastAsia"/>
                  <w:lang w:val="en-US" w:eastAsia="zh-CN"/>
                </w:rPr>
                <w:t>,</w:t>
              </w:r>
            </w:ins>
            <w:ins w:id="79" w:author="时代" w:date="2020-06-02T21:32:26Z">
              <w:r>
                <w:rPr>
                  <w:rFonts w:hint="eastAsia"/>
                  <w:lang w:val="en-US" w:eastAsia="zh-CN"/>
                </w:rPr>
                <w:t>修改</w:t>
              </w:r>
            </w:ins>
          </w:p>
          <w:p>
            <w:pPr>
              <w:widowControl/>
              <w:jc w:val="left"/>
              <w:rPr>
                <w:ins w:id="80" w:author="时代" w:date="2020-06-02T21:31:51Z"/>
                <w:rFonts w:hint="eastAsia"/>
                <w:lang w:val="en-US" w:eastAsia="zh-CN"/>
              </w:rPr>
            </w:pPr>
            <w:ins w:id="81" w:author="时代" w:date="2020-06-02T21:34:22Z">
              <w:r>
                <w:rPr>
                  <w:rFonts w:hint="eastAsia"/>
                  <w:lang w:val="en-US" w:eastAsia="zh-CN"/>
                </w:rPr>
                <w:t>6</w:t>
              </w:r>
            </w:ins>
            <w:ins w:id="82" w:author="时代" w:date="2020-06-02T21:34:23Z">
              <w:r>
                <w:rPr>
                  <w:rFonts w:hint="eastAsia"/>
                  <w:lang w:val="en-US" w:eastAsia="zh-CN"/>
                </w:rPr>
                <w:t>.</w:t>
              </w:r>
            </w:ins>
            <w:ins w:id="83" w:author="时代" w:date="2020-06-02T21:31:20Z">
              <w:r>
                <w:rPr>
                  <w:rFonts w:hint="eastAsia"/>
                  <w:lang w:val="en-US" w:eastAsia="zh-CN"/>
                </w:rPr>
                <w:t>实现</w:t>
              </w:r>
            </w:ins>
            <w:ins w:id="84" w:author="时代" w:date="2020-06-02T21:31:21Z">
              <w:r>
                <w:rPr>
                  <w:rFonts w:hint="eastAsia"/>
                  <w:lang w:val="en-US" w:eastAsia="zh-CN"/>
                </w:rPr>
                <w:t>订单的</w:t>
              </w:r>
            </w:ins>
            <w:ins w:id="85" w:author="时代" w:date="2020-06-02T21:31:26Z">
              <w:r>
                <w:rPr>
                  <w:rFonts w:hint="eastAsia"/>
                  <w:lang w:val="en-US" w:eastAsia="zh-CN"/>
                </w:rPr>
                <w:t>加入,</w:t>
              </w:r>
            </w:ins>
            <w:ins w:id="86" w:author="时代" w:date="2020-06-02T21:31:28Z">
              <w:r>
                <w:rPr>
                  <w:rFonts w:hint="eastAsia"/>
                  <w:lang w:val="en-US" w:eastAsia="zh-CN"/>
                </w:rPr>
                <w:t>支付</w:t>
              </w:r>
            </w:ins>
            <w:ins w:id="87" w:author="时代" w:date="2020-06-02T21:31:29Z">
              <w:r>
                <w:rPr>
                  <w:rFonts w:hint="eastAsia"/>
                  <w:lang w:val="en-US" w:eastAsia="zh-CN"/>
                </w:rPr>
                <w:t>,</w:t>
              </w:r>
            </w:ins>
            <w:ins w:id="88" w:author="时代" w:date="2020-06-02T21:31:31Z">
              <w:r>
                <w:rPr>
                  <w:rFonts w:hint="eastAsia"/>
                  <w:lang w:val="en-US" w:eastAsia="zh-CN"/>
                </w:rPr>
                <w:t>删除</w:t>
              </w:r>
            </w:ins>
            <w:ins w:id="89" w:author="时代" w:date="2020-06-02T21:31:33Z">
              <w:r>
                <w:rPr>
                  <w:rFonts w:hint="eastAsia"/>
                  <w:lang w:val="en-US" w:eastAsia="zh-CN"/>
                </w:rPr>
                <w:t>,</w:t>
              </w:r>
            </w:ins>
            <w:ins w:id="90" w:author="时代" w:date="2020-06-02T21:31:36Z">
              <w:r>
                <w:rPr>
                  <w:rFonts w:hint="eastAsia"/>
                  <w:lang w:val="en-US" w:eastAsia="zh-CN"/>
                </w:rPr>
                <w:t>已经</w:t>
              </w:r>
            </w:ins>
            <w:ins w:id="91" w:author="时代" w:date="2020-06-02T21:31:38Z">
              <w:r>
                <w:rPr>
                  <w:rFonts w:hint="eastAsia"/>
                  <w:lang w:val="en-US" w:eastAsia="zh-CN"/>
                </w:rPr>
                <w:t>商品</w:t>
              </w:r>
            </w:ins>
            <w:ins w:id="92" w:author="时代" w:date="2020-06-02T21:31:41Z">
              <w:r>
                <w:rPr>
                  <w:rFonts w:hint="eastAsia"/>
                  <w:lang w:val="en-US" w:eastAsia="zh-CN"/>
                </w:rPr>
                <w:t>交易</w:t>
              </w:r>
            </w:ins>
            <w:ins w:id="93" w:author="时代" w:date="2020-06-02T21:31:43Z">
              <w:r>
                <w:rPr>
                  <w:rFonts w:hint="eastAsia"/>
                  <w:lang w:val="en-US" w:eastAsia="zh-CN"/>
                </w:rPr>
                <w:t>完成</w:t>
              </w:r>
            </w:ins>
            <w:ins w:id="94" w:author="时代" w:date="2020-06-02T21:31:44Z">
              <w:r>
                <w:rPr>
                  <w:rFonts w:hint="eastAsia"/>
                  <w:lang w:val="en-US" w:eastAsia="zh-CN"/>
                </w:rPr>
                <w:t>后</w:t>
              </w:r>
            </w:ins>
            <w:ins w:id="95" w:author="时代" w:date="2020-06-02T21:31:45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96" w:author="时代" w:date="2020-06-02T21:31:49Z">
              <w:r>
                <w:rPr>
                  <w:rFonts w:hint="eastAsia"/>
                  <w:lang w:val="en-US" w:eastAsia="zh-CN"/>
                </w:rPr>
                <w:t>评价</w:t>
              </w:r>
            </w:ins>
          </w:p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2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功能描述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numPr>
                <w:ilvl w:val="0"/>
                <w:numId w:val="1"/>
                <w:ins w:id="98" w:author="时代" w:date="2020-06-02T21:35:59Z"/>
              </w:numPr>
              <w:jc w:val="left"/>
              <w:rPr>
                <w:ins w:id="99" w:author="时代" w:date="2020-06-02T21:35:59Z"/>
                <w:rFonts w:hint="eastAsia"/>
                <w:lang w:val="en-US" w:eastAsia="zh-CN"/>
              </w:rPr>
              <w:pPrChange w:id="97" w:author="时代" w:date="2020-06-02T21:35:59Z">
                <w:pPr>
                  <w:widowControl/>
                  <w:jc w:val="left"/>
                </w:pPr>
              </w:pPrChange>
            </w:pPr>
            <w:ins w:id="100" w:author="时代" w:date="2020-06-02T21:34:37Z">
              <w:r>
                <w:rPr>
                  <w:rFonts w:hint="eastAsia"/>
                  <w:lang w:val="en-US" w:eastAsia="zh-CN"/>
                </w:rPr>
                <w:t>在</w:t>
              </w:r>
            </w:ins>
            <w:ins w:id="101" w:author="时代" w:date="2020-06-02T21:34:41Z">
              <w:r>
                <w:rPr>
                  <w:rFonts w:hint="eastAsia"/>
                  <w:lang w:val="en-US" w:eastAsia="zh-CN"/>
                </w:rPr>
                <w:t>用户</w:t>
              </w:r>
            </w:ins>
            <w:ins w:id="102" w:author="时代" w:date="2020-06-02T21:34:43Z">
              <w:r>
                <w:rPr>
                  <w:rFonts w:hint="eastAsia"/>
                  <w:lang w:val="en-US" w:eastAsia="zh-CN"/>
                </w:rPr>
                <w:t>第一次的</w:t>
              </w:r>
            </w:ins>
            <w:ins w:id="103" w:author="时代" w:date="2020-06-02T21:34:50Z">
              <w:r>
                <w:rPr>
                  <w:rFonts w:hint="eastAsia"/>
                  <w:lang w:val="en-US" w:eastAsia="zh-CN"/>
                </w:rPr>
                <w:t>浏览</w:t>
              </w:r>
            </w:ins>
            <w:ins w:id="104" w:author="时代" w:date="2020-06-02T21:34:52Z">
              <w:r>
                <w:rPr>
                  <w:rFonts w:hint="eastAsia"/>
                  <w:lang w:val="en-US" w:eastAsia="zh-CN"/>
                </w:rPr>
                <w:t>时</w:t>
              </w:r>
            </w:ins>
            <w:ins w:id="105" w:author="时代" w:date="2020-06-02T21:34:54Z">
              <w:r>
                <w:rPr>
                  <w:rFonts w:hint="eastAsia"/>
                  <w:lang w:val="en-US" w:eastAsia="zh-CN"/>
                </w:rPr>
                <w:t>推出</w:t>
              </w:r>
            </w:ins>
            <w:ins w:id="106" w:author="时代" w:date="2020-06-02T21:35:02Z">
              <w:r>
                <w:rPr>
                  <w:rFonts w:hint="eastAsia"/>
                  <w:lang w:val="en-US" w:eastAsia="zh-CN"/>
                </w:rPr>
                <w:t>引导</w:t>
              </w:r>
            </w:ins>
            <w:ins w:id="107" w:author="时代" w:date="2020-06-02T21:35:03Z">
              <w:r>
                <w:rPr>
                  <w:rFonts w:hint="eastAsia"/>
                  <w:lang w:val="en-US" w:eastAsia="zh-CN"/>
                </w:rPr>
                <w:t>页,</w:t>
              </w:r>
            </w:ins>
            <w:ins w:id="108" w:author="时代" w:date="2020-06-02T21:35:41Z">
              <w:r>
                <w:rPr>
                  <w:rFonts w:hint="eastAsia"/>
                  <w:lang w:val="en-US" w:eastAsia="zh-CN"/>
                </w:rPr>
                <w:t>在</w:t>
              </w:r>
            </w:ins>
            <w:ins w:id="109" w:author="时代" w:date="2020-06-02T21:35:42Z">
              <w:r>
                <w:rPr>
                  <w:rFonts w:hint="eastAsia"/>
                  <w:lang w:val="en-US" w:eastAsia="zh-CN"/>
                </w:rPr>
                <w:t>用户</w:t>
              </w:r>
            </w:ins>
            <w:ins w:id="110" w:author="时代" w:date="2020-06-02T21:35:45Z">
              <w:r>
                <w:rPr>
                  <w:rFonts w:hint="eastAsia"/>
                  <w:lang w:val="en-US" w:eastAsia="zh-CN"/>
                </w:rPr>
                <w:t>第二次</w:t>
              </w:r>
            </w:ins>
            <w:ins w:id="111" w:author="时代" w:date="2020-06-02T21:35:50Z">
              <w:r>
                <w:rPr>
                  <w:rFonts w:hint="eastAsia"/>
                  <w:lang w:val="en-US" w:eastAsia="zh-CN"/>
                </w:rPr>
                <w:t>浏览</w:t>
              </w:r>
            </w:ins>
            <w:ins w:id="112" w:author="时代" w:date="2020-06-02T21:35:52Z">
              <w:r>
                <w:rPr>
                  <w:rFonts w:hint="eastAsia"/>
                  <w:lang w:val="en-US" w:eastAsia="zh-CN"/>
                </w:rPr>
                <w:t>时</w:t>
              </w:r>
            </w:ins>
            <w:ins w:id="113" w:author="时代" w:date="2020-06-02T21:35:54Z">
              <w:r>
                <w:rPr>
                  <w:rFonts w:hint="eastAsia"/>
                  <w:lang w:val="en-US" w:eastAsia="zh-CN"/>
                </w:rPr>
                <w:t>推出</w:t>
              </w:r>
            </w:ins>
            <w:ins w:id="114" w:author="时代" w:date="2020-06-02T21:35:56Z">
              <w:r>
                <w:rPr>
                  <w:rFonts w:hint="eastAsia"/>
                  <w:lang w:val="en-US" w:eastAsia="zh-CN"/>
                </w:rPr>
                <w:t>广告</w:t>
              </w:r>
            </w:ins>
            <w:ins w:id="115" w:author="时代" w:date="2020-06-02T21:35:57Z">
              <w:r>
                <w:rPr>
                  <w:rFonts w:hint="eastAsia"/>
                  <w:lang w:val="en-US" w:eastAsia="zh-CN"/>
                </w:rPr>
                <w:t>页</w:t>
              </w:r>
            </w:ins>
            <w:ins w:id="116" w:author="时代" w:date="2020-06-02T21:36:57Z">
              <w:r>
                <w:rPr>
                  <w:rFonts w:hint="eastAsia"/>
                  <w:lang w:val="en-US" w:eastAsia="zh-CN"/>
                </w:rPr>
                <w:t>,</w:t>
              </w:r>
            </w:ins>
            <w:ins w:id="117" w:author="时代" w:date="2020-06-02T21:36:59Z">
              <w:r>
                <w:rPr>
                  <w:rFonts w:hint="eastAsia"/>
                  <w:lang w:val="en-US" w:eastAsia="zh-CN"/>
                </w:rPr>
                <w:t>其中</w:t>
              </w:r>
            </w:ins>
            <w:ins w:id="118" w:author="时代" w:date="2020-06-02T21:37:04Z">
              <w:r>
                <w:rPr>
                  <w:rFonts w:hint="eastAsia"/>
                  <w:lang w:val="en-US" w:eastAsia="zh-CN"/>
                </w:rPr>
                <w:t>利用</w:t>
              </w:r>
            </w:ins>
            <w:ins w:id="119" w:author="时代" w:date="2020-06-02T21:37:05Z">
              <w:r>
                <w:rPr>
                  <w:rFonts w:hint="eastAsia"/>
                  <w:lang w:val="en-US" w:eastAsia="zh-CN"/>
                </w:rPr>
                <w:t>;</w:t>
              </w:r>
            </w:ins>
            <w:ins w:id="120" w:author="时代" w:date="2020-06-02T21:37:10Z">
              <w:r>
                <w:rPr>
                  <w:rFonts w:hint="eastAsia"/>
                  <w:lang w:val="en-US" w:eastAsia="zh-CN"/>
                </w:rPr>
                <w:t>了</w:t>
              </w:r>
            </w:ins>
            <w:ins w:id="121" w:author="时代" w:date="2020-06-02T21:37:15Z">
              <w:r>
                <w:rPr>
                  <w:rFonts w:hint="eastAsia"/>
                  <w:lang w:val="en-US" w:eastAsia="zh-CN"/>
                </w:rPr>
                <w:t>localStorage</w:t>
              </w:r>
            </w:ins>
            <w:ins w:id="122" w:author="时代" w:date="2020-06-02T21:37:22Z">
              <w:r>
                <w:rPr>
                  <w:rFonts w:hint="eastAsia"/>
                  <w:lang w:val="en-US" w:eastAsia="zh-CN"/>
                </w:rPr>
                <w:t>浏览器</w:t>
              </w:r>
            </w:ins>
            <w:ins w:id="123" w:author="时代" w:date="2020-06-02T21:37:25Z">
              <w:r>
                <w:rPr>
                  <w:rFonts w:hint="eastAsia"/>
                  <w:lang w:val="en-US" w:eastAsia="zh-CN"/>
                </w:rPr>
                <w:t>本地</w:t>
              </w:r>
            </w:ins>
            <w:ins w:id="124" w:author="时代" w:date="2020-06-02T21:37:29Z">
              <w:r>
                <w:rPr>
                  <w:rFonts w:hint="eastAsia"/>
                  <w:lang w:val="en-US" w:eastAsia="zh-CN"/>
                </w:rPr>
                <w:t>存储</w:t>
              </w:r>
            </w:ins>
            <w:ins w:id="125" w:author="时代" w:date="2020-06-02T21:37:30Z">
              <w:r>
                <w:rPr>
                  <w:rFonts w:hint="eastAsia"/>
                  <w:lang w:val="en-US" w:eastAsia="zh-CN"/>
                </w:rPr>
                <w:t>实现</w:t>
              </w:r>
            </w:ins>
          </w:p>
          <w:p>
            <w:pPr>
              <w:widowControl/>
              <w:numPr>
                <w:ilvl w:val="0"/>
                <w:numId w:val="1"/>
                <w:ins w:id="127" w:author="时代" w:date="2020-06-02T21:35:59Z"/>
              </w:numPr>
              <w:jc w:val="left"/>
              <w:rPr>
                <w:ins w:id="128" w:author="时代" w:date="2020-06-02T21:38:55Z"/>
                <w:rFonts w:hint="default"/>
                <w:lang w:val="en-US" w:eastAsia="zh-CN"/>
              </w:rPr>
              <w:pPrChange w:id="126" w:author="时代" w:date="2020-06-02T21:35:59Z">
                <w:pPr>
                  <w:widowControl/>
                  <w:jc w:val="left"/>
                </w:pPr>
              </w:pPrChange>
            </w:pPr>
            <w:ins w:id="129" w:author="时代" w:date="2020-06-02T21:38:05Z">
              <w:r>
                <w:rPr>
                  <w:rFonts w:hint="eastAsia"/>
                  <w:lang w:val="en-US" w:eastAsia="zh-CN"/>
                </w:rPr>
                <w:t>通过</w:t>
              </w:r>
            </w:ins>
            <w:ins w:id="130" w:author="时代" w:date="2020-06-02T21:38:06Z">
              <w:r>
                <w:rPr>
                  <w:rFonts w:hint="eastAsia"/>
                  <w:lang w:val="en-US" w:eastAsia="zh-CN"/>
                </w:rPr>
                <w:t>获取</w:t>
              </w:r>
            </w:ins>
            <w:ins w:id="131" w:author="时代" w:date="2020-06-02T21:38:10Z">
              <w:r>
                <w:rPr>
                  <w:rFonts w:hint="eastAsia"/>
                  <w:lang w:val="en-US" w:eastAsia="zh-CN"/>
                </w:rPr>
                <w:t>焦点</w:t>
              </w:r>
            </w:ins>
            <w:ins w:id="132" w:author="时代" w:date="2020-06-02T21:38:12Z">
              <w:r>
                <w:rPr>
                  <w:rFonts w:hint="eastAsia"/>
                  <w:lang w:val="en-US" w:eastAsia="zh-CN"/>
                </w:rPr>
                <w:t>后</w:t>
              </w:r>
            </w:ins>
            <w:ins w:id="133" w:author="时代" w:date="2020-06-02T21:38:17Z">
              <w:r>
                <w:rPr>
                  <w:rFonts w:hint="eastAsia"/>
                  <w:lang w:val="en-US" w:eastAsia="zh-CN"/>
                </w:rPr>
                <w:t>切换</w:t>
              </w:r>
            </w:ins>
            <w:ins w:id="134" w:author="时代" w:date="2020-06-02T21:38:21Z">
              <w:r>
                <w:rPr>
                  <w:rFonts w:hint="eastAsia"/>
                  <w:lang w:val="en-US" w:eastAsia="zh-CN"/>
                </w:rPr>
                <w:t>搜索</w:t>
              </w:r>
            </w:ins>
            <w:ins w:id="135" w:author="时代" w:date="2020-06-02T21:38:23Z">
              <w:r>
                <w:rPr>
                  <w:rFonts w:hint="eastAsia"/>
                  <w:lang w:val="en-US" w:eastAsia="zh-CN"/>
                </w:rPr>
                <w:t>路由</w:t>
              </w:r>
            </w:ins>
            <w:ins w:id="136" w:author="时代" w:date="2020-06-02T21:38:24Z">
              <w:r>
                <w:rPr>
                  <w:rFonts w:hint="eastAsia"/>
                  <w:lang w:val="en-US" w:eastAsia="zh-CN"/>
                </w:rPr>
                <w:t>,</w:t>
              </w:r>
            </w:ins>
            <w:ins w:id="137" w:author="时代" w:date="2020-06-02T21:38:38Z">
              <w:r>
                <w:rPr>
                  <w:rFonts w:hint="eastAsia"/>
                  <w:lang w:val="en-US" w:eastAsia="zh-CN"/>
                </w:rPr>
                <w:t>可以</w:t>
              </w:r>
            </w:ins>
            <w:ins w:id="138" w:author="时代" w:date="2020-06-02T21:38:40Z">
              <w:r>
                <w:rPr>
                  <w:rFonts w:hint="eastAsia"/>
                  <w:lang w:val="en-US" w:eastAsia="zh-CN"/>
                </w:rPr>
                <w:t>实现</w:t>
              </w:r>
            </w:ins>
            <w:ins w:id="139" w:author="时代" w:date="2020-06-02T21:38:42Z">
              <w:r>
                <w:rPr>
                  <w:rFonts w:hint="eastAsia"/>
                  <w:lang w:val="en-US" w:eastAsia="zh-CN"/>
                </w:rPr>
                <w:t>数据</w:t>
              </w:r>
            </w:ins>
            <w:ins w:id="140" w:author="时代" w:date="2020-06-02T21:38:44Z">
              <w:r>
                <w:rPr>
                  <w:rFonts w:hint="eastAsia"/>
                  <w:lang w:val="en-US" w:eastAsia="zh-CN"/>
                </w:rPr>
                <w:t>查询,</w:t>
              </w:r>
            </w:ins>
            <w:ins w:id="141" w:author="时代" w:date="2020-06-02T21:38:47Z">
              <w:r>
                <w:rPr>
                  <w:rFonts w:hint="eastAsia"/>
                  <w:lang w:val="en-US" w:eastAsia="zh-CN"/>
                </w:rPr>
                <w:t>及</w:t>
              </w:r>
            </w:ins>
            <w:ins w:id="142" w:author="时代" w:date="2020-06-02T21:38:49Z">
              <w:r>
                <w:rPr>
                  <w:rFonts w:hint="eastAsia"/>
                  <w:lang w:val="en-US" w:eastAsia="zh-CN"/>
                </w:rPr>
                <w:t>相关</w:t>
              </w:r>
            </w:ins>
            <w:ins w:id="143" w:author="时代" w:date="2020-06-02T21:38:51Z">
              <w:r>
                <w:rPr>
                  <w:rFonts w:hint="eastAsia"/>
                  <w:lang w:val="en-US" w:eastAsia="zh-CN"/>
                </w:rPr>
                <w:t>提示</w:t>
              </w:r>
            </w:ins>
            <w:ins w:id="144" w:author="时代" w:date="2020-06-02T21:38:54Z">
              <w:r>
                <w:rPr>
                  <w:rFonts w:hint="eastAsia"/>
                  <w:lang w:val="en-US" w:eastAsia="zh-CN"/>
                </w:rPr>
                <w:t>查询</w:t>
              </w:r>
            </w:ins>
          </w:p>
          <w:p>
            <w:pPr>
              <w:widowControl/>
              <w:numPr>
                <w:ilvl w:val="0"/>
                <w:numId w:val="1"/>
                <w:ins w:id="146" w:author="时代" w:date="2020-06-02T21:35:59Z"/>
              </w:numPr>
              <w:jc w:val="left"/>
              <w:rPr>
                <w:ins w:id="147" w:author="时代" w:date="2020-06-02T21:40:35Z"/>
                <w:rFonts w:hint="default"/>
                <w:lang w:val="en-US" w:eastAsia="zh-CN"/>
              </w:rPr>
              <w:pPrChange w:id="145" w:author="时代" w:date="2020-06-02T21:35:59Z">
                <w:pPr>
                  <w:widowControl/>
                  <w:jc w:val="left"/>
                </w:pPr>
              </w:pPrChange>
            </w:pPr>
            <w:ins w:id="148" w:author="时代" w:date="2020-06-02T21:39:14Z">
              <w:r>
                <w:rPr>
                  <w:rFonts w:hint="eastAsia"/>
                  <w:lang w:val="en-US" w:eastAsia="zh-CN"/>
                </w:rPr>
                <w:t>通过</w:t>
              </w:r>
            </w:ins>
            <w:ins w:id="149" w:author="时代" w:date="2020-06-02T21:39:16Z">
              <w:r>
                <w:rPr>
                  <w:rFonts w:hint="eastAsia"/>
                  <w:lang w:val="en-US" w:eastAsia="zh-CN"/>
                </w:rPr>
                <w:t>点击</w:t>
              </w:r>
            </w:ins>
            <w:ins w:id="150" w:author="时代" w:date="2020-06-02T21:39:17Z">
              <w:r>
                <w:rPr>
                  <w:rFonts w:hint="eastAsia"/>
                  <w:lang w:val="en-US" w:eastAsia="zh-CN"/>
                </w:rPr>
                <w:t>商品</w:t>
              </w:r>
            </w:ins>
            <w:ins w:id="151" w:author="时代" w:date="2020-06-02T21:39:19Z">
              <w:r>
                <w:rPr>
                  <w:rFonts w:hint="eastAsia"/>
                  <w:lang w:val="en-US" w:eastAsia="zh-CN"/>
                </w:rPr>
                <w:t>可以</w:t>
              </w:r>
            </w:ins>
            <w:ins w:id="152" w:author="时代" w:date="2020-06-02T21:39:29Z">
              <w:r>
                <w:rPr>
                  <w:rFonts w:hint="eastAsia"/>
                  <w:lang w:val="en-US" w:eastAsia="zh-CN"/>
                </w:rPr>
                <w:t>跳转</w:t>
              </w:r>
            </w:ins>
            <w:ins w:id="153" w:author="时代" w:date="2020-06-02T21:39:31Z">
              <w:r>
                <w:rPr>
                  <w:rFonts w:hint="eastAsia"/>
                  <w:lang w:val="en-US" w:eastAsia="zh-CN"/>
                </w:rPr>
                <w:t>路由到</w:t>
              </w:r>
            </w:ins>
            <w:ins w:id="154" w:author="时代" w:date="2020-06-02T21:39:38Z">
              <w:r>
                <w:rPr>
                  <w:rFonts w:hint="eastAsia"/>
                  <w:lang w:val="en-US" w:eastAsia="zh-CN"/>
                </w:rPr>
                <w:t>详情</w:t>
              </w:r>
            </w:ins>
            <w:ins w:id="155" w:author="时代" w:date="2020-06-02T21:39:40Z">
              <w:r>
                <w:rPr>
                  <w:rFonts w:hint="eastAsia"/>
                  <w:lang w:val="en-US" w:eastAsia="zh-CN"/>
                </w:rPr>
                <w:t>页</w:t>
              </w:r>
            </w:ins>
            <w:ins w:id="156" w:author="时代" w:date="2020-06-02T21:39:41Z">
              <w:r>
                <w:rPr>
                  <w:rFonts w:hint="eastAsia"/>
                  <w:lang w:val="en-US" w:eastAsia="zh-CN"/>
                </w:rPr>
                <w:t>,</w:t>
              </w:r>
            </w:ins>
            <w:ins w:id="157" w:author="时代" w:date="2020-06-02T21:39:42Z">
              <w:r>
                <w:rPr>
                  <w:rFonts w:hint="eastAsia"/>
                  <w:lang w:val="en-US" w:eastAsia="zh-CN"/>
                </w:rPr>
                <w:t>可以</w:t>
              </w:r>
            </w:ins>
            <w:ins w:id="158" w:author="时代" w:date="2020-06-02T21:39:49Z">
              <w:r>
                <w:rPr>
                  <w:rFonts w:hint="eastAsia"/>
                  <w:lang w:val="en-US" w:eastAsia="zh-CN"/>
                </w:rPr>
                <w:t>通过</w:t>
              </w:r>
            </w:ins>
            <w:ins w:id="159" w:author="时代" w:date="2020-06-02T21:39:52Z">
              <w:r>
                <w:rPr>
                  <w:rFonts w:hint="eastAsia"/>
                  <w:lang w:val="en-US" w:eastAsia="zh-CN"/>
                </w:rPr>
                <w:t>加入</w:t>
              </w:r>
            </w:ins>
            <w:ins w:id="160" w:author="时代" w:date="2020-06-02T21:39:55Z">
              <w:r>
                <w:rPr>
                  <w:rFonts w:hint="eastAsia"/>
                  <w:lang w:val="en-US" w:eastAsia="zh-CN"/>
                </w:rPr>
                <w:t>购物</w:t>
              </w:r>
            </w:ins>
            <w:ins w:id="161" w:author="时代" w:date="2020-06-02T21:40:00Z">
              <w:r>
                <w:rPr>
                  <w:rFonts w:hint="eastAsia"/>
                  <w:lang w:val="en-US" w:eastAsia="zh-CN"/>
                </w:rPr>
                <w:t>车</w:t>
              </w:r>
            </w:ins>
            <w:ins w:id="162" w:author="时代" w:date="2020-06-02T21:40:04Z">
              <w:r>
                <w:rPr>
                  <w:rFonts w:hint="eastAsia"/>
                  <w:lang w:val="en-US" w:eastAsia="zh-CN"/>
                </w:rPr>
                <w:t>来</w:t>
              </w:r>
            </w:ins>
            <w:ins w:id="163" w:author="时代" w:date="2020-06-02T21:40:06Z">
              <w:r>
                <w:rPr>
                  <w:rFonts w:hint="eastAsia"/>
                  <w:lang w:val="en-US" w:eastAsia="zh-CN"/>
                </w:rPr>
                <w:t>实现</w:t>
              </w:r>
            </w:ins>
            <w:ins w:id="164" w:author="时代" w:date="2020-06-02T21:40:07Z">
              <w:r>
                <w:rPr>
                  <w:rFonts w:hint="eastAsia"/>
                  <w:lang w:val="en-US" w:eastAsia="zh-CN"/>
                </w:rPr>
                <w:t>下单</w:t>
              </w:r>
            </w:ins>
            <w:ins w:id="165" w:author="时代" w:date="2020-06-02T21:40:09Z">
              <w:r>
                <w:rPr>
                  <w:rFonts w:hint="eastAsia"/>
                  <w:lang w:val="en-US" w:eastAsia="zh-CN"/>
                </w:rPr>
                <w:t>,</w:t>
              </w:r>
            </w:ins>
            <w:ins w:id="166" w:author="时代" w:date="2020-06-02T21:40:11Z">
              <w:r>
                <w:rPr>
                  <w:rFonts w:hint="eastAsia"/>
                  <w:lang w:val="en-US" w:eastAsia="zh-CN"/>
                </w:rPr>
                <w:t>也可以</w:t>
              </w:r>
            </w:ins>
            <w:ins w:id="167" w:author="时代" w:date="2020-06-02T21:40:14Z">
              <w:r>
                <w:rPr>
                  <w:rFonts w:hint="eastAsia"/>
                  <w:lang w:val="en-US" w:eastAsia="zh-CN"/>
                </w:rPr>
                <w:t>通过</w:t>
              </w:r>
            </w:ins>
            <w:ins w:id="168" w:author="时代" w:date="2020-06-02T21:40:21Z">
              <w:r>
                <w:rPr>
                  <w:rFonts w:hint="eastAsia"/>
                  <w:lang w:val="en-US" w:eastAsia="zh-CN"/>
                </w:rPr>
                <w:t>点击</w:t>
              </w:r>
            </w:ins>
            <w:ins w:id="169" w:author="时代" w:date="2020-06-02T21:40:23Z">
              <w:r>
                <w:rPr>
                  <w:rFonts w:hint="eastAsia"/>
                  <w:lang w:val="en-US" w:eastAsia="zh-CN"/>
                </w:rPr>
                <w:t>加入</w:t>
              </w:r>
            </w:ins>
            <w:ins w:id="170" w:author="时代" w:date="2020-06-02T21:40:27Z">
              <w:r>
                <w:rPr>
                  <w:rFonts w:hint="eastAsia"/>
                  <w:lang w:val="en-US" w:eastAsia="zh-CN"/>
                </w:rPr>
                <w:t>后</w:t>
              </w:r>
            </w:ins>
            <w:ins w:id="171" w:author="时代" w:date="2020-06-02T21:40:28Z">
              <w:r>
                <w:rPr>
                  <w:rFonts w:hint="eastAsia"/>
                  <w:lang w:val="en-US" w:eastAsia="zh-CN"/>
                </w:rPr>
                <w:t>直接</w:t>
              </w:r>
            </w:ins>
            <w:ins w:id="172" w:author="时代" w:date="2020-06-02T21:40:32Z">
              <w:r>
                <w:rPr>
                  <w:rFonts w:hint="eastAsia"/>
                  <w:lang w:val="en-US" w:eastAsia="zh-CN"/>
                </w:rPr>
                <w:t>购买</w:t>
              </w:r>
            </w:ins>
          </w:p>
          <w:p>
            <w:pPr>
              <w:widowControl/>
              <w:numPr>
                <w:ilvl w:val="0"/>
                <w:numId w:val="1"/>
                <w:ins w:id="174" w:author="时代" w:date="2020-06-02T21:35:59Z"/>
              </w:numPr>
              <w:jc w:val="left"/>
              <w:rPr>
                <w:ins w:id="175" w:author="时代" w:date="2020-06-02T21:42:21Z"/>
                <w:rFonts w:hint="default"/>
                <w:lang w:val="en-US" w:eastAsia="zh-CN"/>
              </w:rPr>
              <w:pPrChange w:id="173" w:author="时代" w:date="2020-06-02T21:35:59Z">
                <w:pPr>
                  <w:widowControl/>
                  <w:jc w:val="left"/>
                </w:pPr>
              </w:pPrChange>
            </w:pPr>
            <w:ins w:id="176" w:author="时代" w:date="2020-06-02T21:40:51Z">
              <w:r>
                <w:rPr>
                  <w:rFonts w:hint="eastAsia"/>
                  <w:lang w:val="en-US" w:eastAsia="zh-CN"/>
                </w:rPr>
                <w:t>下单</w:t>
              </w:r>
            </w:ins>
            <w:ins w:id="177" w:author="时代" w:date="2020-06-02T21:41:00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178" w:author="时代" w:date="2020-06-02T21:41:10Z">
              <w:r>
                <w:rPr>
                  <w:rFonts w:hint="eastAsia"/>
                  <w:lang w:val="en-US" w:eastAsia="zh-CN"/>
                </w:rPr>
                <w:t>过程</w:t>
              </w:r>
            </w:ins>
            <w:ins w:id="179" w:author="时代" w:date="2020-06-02T21:41:13Z">
              <w:r>
                <w:rPr>
                  <w:rFonts w:hint="eastAsia"/>
                  <w:lang w:val="en-US" w:eastAsia="zh-CN"/>
                </w:rPr>
                <w:t>中</w:t>
              </w:r>
            </w:ins>
            <w:ins w:id="180" w:author="时代" w:date="2020-06-02T21:41:15Z">
              <w:r>
                <w:rPr>
                  <w:rFonts w:hint="eastAsia"/>
                  <w:lang w:val="en-US" w:eastAsia="zh-CN"/>
                </w:rPr>
                <w:t>商品</w:t>
              </w:r>
            </w:ins>
            <w:ins w:id="181" w:author="时代" w:date="2020-06-02T21:41:24Z">
              <w:r>
                <w:rPr>
                  <w:rFonts w:hint="eastAsia"/>
                  <w:lang w:val="en-US" w:eastAsia="zh-CN"/>
                </w:rPr>
                <w:t>信息</w:t>
              </w:r>
            </w:ins>
            <w:ins w:id="182" w:author="时代" w:date="2020-06-02T21:41:25Z">
              <w:r>
                <w:rPr>
                  <w:rFonts w:hint="eastAsia"/>
                  <w:lang w:val="en-US" w:eastAsia="zh-CN"/>
                </w:rPr>
                <w:t>和</w:t>
              </w:r>
            </w:ins>
            <w:ins w:id="183" w:author="时代" w:date="2020-06-02T21:41:26Z">
              <w:r>
                <w:rPr>
                  <w:rFonts w:hint="eastAsia"/>
                  <w:lang w:val="en-US" w:eastAsia="zh-CN"/>
                </w:rPr>
                <w:t>地址</w:t>
              </w:r>
            </w:ins>
            <w:ins w:id="184" w:author="时代" w:date="2020-06-02T21:41:30Z">
              <w:r>
                <w:rPr>
                  <w:rFonts w:hint="eastAsia"/>
                  <w:lang w:val="en-US" w:eastAsia="zh-CN"/>
                </w:rPr>
                <w:t>缺一不可</w:t>
              </w:r>
            </w:ins>
            <w:ins w:id="185" w:author="时代" w:date="2020-06-02T21:41:31Z">
              <w:r>
                <w:rPr>
                  <w:rFonts w:hint="eastAsia"/>
                  <w:lang w:val="en-US" w:eastAsia="zh-CN"/>
                </w:rPr>
                <w:t>,</w:t>
              </w:r>
            </w:ins>
            <w:ins w:id="186" w:author="时代" w:date="2020-06-02T21:41:37Z">
              <w:r>
                <w:rPr>
                  <w:rFonts w:hint="eastAsia"/>
                  <w:lang w:val="en-US" w:eastAsia="zh-CN"/>
                </w:rPr>
                <w:t>当</w:t>
              </w:r>
            </w:ins>
            <w:ins w:id="187" w:author="时代" w:date="2020-06-02T21:41:51Z">
              <w:r>
                <w:rPr>
                  <w:rFonts w:hint="eastAsia"/>
                  <w:lang w:val="en-US" w:eastAsia="zh-CN"/>
                </w:rPr>
                <w:t>缺少</w:t>
              </w:r>
            </w:ins>
            <w:ins w:id="188" w:author="时代" w:date="2020-06-02T21:42:03Z">
              <w:r>
                <w:rPr>
                  <w:rFonts w:hint="eastAsia"/>
                  <w:lang w:val="en-US" w:eastAsia="zh-CN"/>
                </w:rPr>
                <w:t>某一元素</w:t>
              </w:r>
            </w:ins>
            <w:ins w:id="189" w:author="时代" w:date="2020-06-02T21:42:08Z">
              <w:r>
                <w:rPr>
                  <w:rFonts w:hint="eastAsia"/>
                  <w:lang w:val="en-US" w:eastAsia="zh-CN"/>
                </w:rPr>
                <w:t>时</w:t>
              </w:r>
            </w:ins>
            <w:ins w:id="190" w:author="时代" w:date="2020-06-02T21:42:10Z">
              <w:r>
                <w:rPr>
                  <w:rFonts w:hint="eastAsia"/>
                  <w:lang w:val="en-US" w:eastAsia="zh-CN"/>
                </w:rPr>
                <w:t>,</w:t>
              </w:r>
            </w:ins>
            <w:ins w:id="191" w:author="时代" w:date="2020-06-02T21:42:14Z">
              <w:r>
                <w:rPr>
                  <w:rFonts w:hint="eastAsia"/>
                  <w:lang w:val="en-US" w:eastAsia="zh-CN"/>
                </w:rPr>
                <w:t>订单</w:t>
              </w:r>
            </w:ins>
            <w:ins w:id="192" w:author="时代" w:date="2020-06-02T21:42:16Z">
              <w:r>
                <w:rPr>
                  <w:rFonts w:hint="eastAsia"/>
                  <w:lang w:val="en-US" w:eastAsia="zh-CN"/>
                </w:rPr>
                <w:t>将</w:t>
              </w:r>
            </w:ins>
            <w:ins w:id="193" w:author="时代" w:date="2020-06-02T21:42:18Z">
              <w:r>
                <w:rPr>
                  <w:rFonts w:hint="eastAsia"/>
                  <w:lang w:val="en-US" w:eastAsia="zh-CN"/>
                </w:rPr>
                <w:t>不可</w:t>
              </w:r>
            </w:ins>
            <w:ins w:id="194" w:author="时代" w:date="2020-06-02T21:42:20Z">
              <w:r>
                <w:rPr>
                  <w:rFonts w:hint="eastAsia"/>
                  <w:lang w:val="en-US" w:eastAsia="zh-CN"/>
                </w:rPr>
                <w:t>提交</w:t>
              </w:r>
            </w:ins>
          </w:p>
          <w:p>
            <w:pPr>
              <w:widowControl/>
              <w:numPr>
                <w:ilvl w:val="0"/>
                <w:numId w:val="1"/>
                <w:ins w:id="196" w:author="时代" w:date="2020-06-02T21:35:59Z"/>
              </w:numPr>
              <w:jc w:val="left"/>
              <w:rPr>
                <w:ins w:id="197" w:author="时代" w:date="2020-06-02T21:47:14Z"/>
                <w:rFonts w:hint="default"/>
                <w:lang w:val="en-US" w:eastAsia="zh-CN"/>
              </w:rPr>
              <w:pPrChange w:id="195" w:author="时代" w:date="2020-06-02T21:35:59Z">
                <w:pPr>
                  <w:widowControl/>
                  <w:jc w:val="left"/>
                </w:pPr>
              </w:pPrChange>
            </w:pPr>
            <w:ins w:id="198" w:author="时代" w:date="2020-06-02T21:44:35Z">
              <w:r>
                <w:rPr>
                  <w:rFonts w:hint="eastAsia"/>
                  <w:lang w:val="en-US" w:eastAsia="zh-CN"/>
                </w:rPr>
                <w:t>通过</w:t>
              </w:r>
            </w:ins>
            <w:ins w:id="199" w:author="时代" w:date="2020-06-02T21:44:39Z">
              <w:r>
                <w:rPr>
                  <w:rFonts w:hint="eastAsia"/>
                  <w:lang w:val="en-US" w:eastAsia="zh-CN"/>
                </w:rPr>
                <w:t>登录</w:t>
              </w:r>
            </w:ins>
            <w:ins w:id="200" w:author="时代" w:date="2020-06-02T21:44:41Z">
              <w:r>
                <w:rPr>
                  <w:rFonts w:hint="eastAsia"/>
                  <w:lang w:val="en-US" w:eastAsia="zh-CN"/>
                </w:rPr>
                <w:t>将</w:t>
              </w:r>
            </w:ins>
            <w:ins w:id="201" w:author="时代" w:date="2020-06-02T21:46:19Z">
              <w:r>
                <w:rPr>
                  <w:rFonts w:hint="eastAsia"/>
                  <w:lang w:val="en-US" w:eastAsia="zh-CN"/>
                </w:rPr>
                <w:t>某</w:t>
              </w:r>
            </w:ins>
            <w:ins w:id="202" w:author="时代" w:date="2020-06-02T21:46:21Z">
              <w:r>
                <w:rPr>
                  <w:rFonts w:hint="eastAsia"/>
                  <w:lang w:val="en-US" w:eastAsia="zh-CN"/>
                </w:rPr>
                <w:t>些</w:t>
              </w:r>
            </w:ins>
            <w:ins w:id="203" w:author="时代" w:date="2020-06-02T21:44:55Z">
              <w:r>
                <w:rPr>
                  <w:rFonts w:hint="eastAsia"/>
                  <w:lang w:val="en-US" w:eastAsia="zh-CN"/>
                </w:rPr>
                <w:t>储存</w:t>
              </w:r>
            </w:ins>
            <w:ins w:id="204" w:author="时代" w:date="2020-06-02T21:44:56Z">
              <w:r>
                <w:rPr>
                  <w:rFonts w:hint="eastAsia"/>
                  <w:lang w:val="en-US" w:eastAsia="zh-CN"/>
                </w:rPr>
                <w:t>在</w:t>
              </w:r>
            </w:ins>
            <w:ins w:id="205" w:author="时代" w:date="2020-06-02T21:44:57Z">
              <w:r>
                <w:rPr>
                  <w:rFonts w:hint="eastAsia"/>
                  <w:lang w:val="en-US" w:eastAsia="zh-CN"/>
                </w:rPr>
                <w:t>vuex</w:t>
              </w:r>
            </w:ins>
            <w:ins w:id="206" w:author="时代" w:date="2020-06-02T21:44:58Z">
              <w:r>
                <w:rPr>
                  <w:rFonts w:hint="eastAsia"/>
                  <w:lang w:val="en-US" w:eastAsia="zh-CN"/>
                </w:rPr>
                <w:t>中</w:t>
              </w:r>
            </w:ins>
            <w:ins w:id="207" w:author="时代" w:date="2020-06-02T21:45:02Z">
              <w:r>
                <w:rPr>
                  <w:rFonts w:hint="eastAsia"/>
                  <w:lang w:val="en-US" w:eastAsia="zh-CN"/>
                </w:rPr>
                <w:t>,</w:t>
              </w:r>
            </w:ins>
            <w:ins w:id="208" w:author="时代" w:date="2020-06-02T21:45:19Z">
              <w:r>
                <w:rPr>
                  <w:rFonts w:hint="eastAsia"/>
                  <w:lang w:val="en-US" w:eastAsia="zh-CN"/>
                </w:rPr>
                <w:t>可</w:t>
              </w:r>
            </w:ins>
            <w:ins w:id="209" w:author="时代" w:date="2020-06-02T21:45:21Z">
              <w:r>
                <w:rPr>
                  <w:rFonts w:hint="eastAsia"/>
                  <w:lang w:val="en-US" w:eastAsia="zh-CN"/>
                </w:rPr>
                <w:t>利用</w:t>
              </w:r>
            </w:ins>
            <w:ins w:id="210" w:author="时代" w:date="2020-06-02T21:45:24Z">
              <w:r>
                <w:rPr>
                  <w:rFonts w:hint="eastAsia"/>
                  <w:lang w:val="en-US" w:eastAsia="zh-CN"/>
                </w:rPr>
                <w:t>储存</w:t>
              </w:r>
            </w:ins>
            <w:ins w:id="211" w:author="时代" w:date="2020-06-02T21:45:25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212" w:author="时代" w:date="2020-06-02T21:45:26Z">
              <w:r>
                <w:rPr>
                  <w:rFonts w:hint="eastAsia"/>
                  <w:lang w:val="en-US" w:eastAsia="zh-CN"/>
                </w:rPr>
                <w:t>数据</w:t>
              </w:r>
            </w:ins>
            <w:ins w:id="213" w:author="时代" w:date="2020-06-02T21:45:27Z">
              <w:r>
                <w:rPr>
                  <w:rFonts w:hint="eastAsia"/>
                  <w:lang w:val="en-US" w:eastAsia="zh-CN"/>
                </w:rPr>
                <w:t>来</w:t>
              </w:r>
            </w:ins>
            <w:ins w:id="214" w:author="时代" w:date="2020-06-02T21:45:29Z">
              <w:r>
                <w:rPr>
                  <w:rFonts w:hint="eastAsia"/>
                  <w:lang w:val="en-US" w:eastAsia="zh-CN"/>
                </w:rPr>
                <w:t>实现</w:t>
              </w:r>
            </w:ins>
            <w:ins w:id="215" w:author="时代" w:date="2020-06-02T21:45:32Z">
              <w:r>
                <w:rPr>
                  <w:rFonts w:hint="eastAsia"/>
                  <w:lang w:val="en-US" w:eastAsia="zh-CN"/>
                </w:rPr>
                <w:t>用户</w:t>
              </w:r>
            </w:ins>
            <w:ins w:id="216" w:author="时代" w:date="2020-06-02T21:45:38Z">
              <w:r>
                <w:rPr>
                  <w:rFonts w:hint="eastAsia"/>
                  <w:lang w:val="en-US" w:eastAsia="zh-CN"/>
                </w:rPr>
                <w:t>是否</w:t>
              </w:r>
            </w:ins>
            <w:ins w:id="217" w:author="时代" w:date="2020-06-02T21:45:40Z">
              <w:r>
                <w:rPr>
                  <w:rFonts w:hint="eastAsia"/>
                  <w:lang w:val="en-US" w:eastAsia="zh-CN"/>
                </w:rPr>
                <w:t>已经</w:t>
              </w:r>
            </w:ins>
            <w:ins w:id="218" w:author="时代" w:date="2020-06-02T21:45:42Z">
              <w:r>
                <w:rPr>
                  <w:rFonts w:hint="eastAsia"/>
                  <w:lang w:val="en-US" w:eastAsia="zh-CN"/>
                </w:rPr>
                <w:t>登录</w:t>
              </w:r>
            </w:ins>
            <w:ins w:id="219" w:author="时代" w:date="2020-06-02T21:45:43Z">
              <w:r>
                <w:rPr>
                  <w:rFonts w:hint="eastAsia"/>
                  <w:lang w:val="en-US" w:eastAsia="zh-CN"/>
                </w:rPr>
                <w:t>,</w:t>
              </w:r>
            </w:ins>
            <w:ins w:id="220" w:author="时代" w:date="2020-06-02T21:45:46Z">
              <w:r>
                <w:rPr>
                  <w:rFonts w:hint="eastAsia"/>
                  <w:lang w:val="en-US" w:eastAsia="zh-CN"/>
                </w:rPr>
                <w:t>登录</w:t>
              </w:r>
            </w:ins>
            <w:ins w:id="221" w:author="时代" w:date="2020-06-02T21:45:49Z">
              <w:r>
                <w:rPr>
                  <w:rFonts w:hint="eastAsia"/>
                  <w:lang w:val="en-US" w:eastAsia="zh-CN"/>
                </w:rPr>
                <w:t>,</w:t>
              </w:r>
            </w:ins>
            <w:ins w:id="222" w:author="时代" w:date="2020-06-02T21:45:51Z">
              <w:r>
                <w:rPr>
                  <w:rFonts w:hint="eastAsia"/>
                  <w:lang w:val="en-US" w:eastAsia="zh-CN"/>
                </w:rPr>
                <w:t>那些</w:t>
              </w:r>
            </w:ins>
            <w:ins w:id="223" w:author="时代" w:date="2020-06-02T21:45:53Z">
              <w:r>
                <w:rPr>
                  <w:rFonts w:hint="eastAsia"/>
                  <w:lang w:val="en-US" w:eastAsia="zh-CN"/>
                </w:rPr>
                <w:t>功能</w:t>
              </w:r>
            </w:ins>
            <w:ins w:id="224" w:author="时代" w:date="2020-06-02T21:45:55Z">
              <w:r>
                <w:rPr>
                  <w:rFonts w:hint="eastAsia"/>
                  <w:lang w:val="en-US" w:eastAsia="zh-CN"/>
                </w:rPr>
                <w:t>需要</w:t>
              </w:r>
            </w:ins>
            <w:ins w:id="225" w:author="时代" w:date="2020-06-02T21:45:56Z">
              <w:r>
                <w:rPr>
                  <w:rFonts w:hint="eastAsia"/>
                  <w:lang w:val="en-US" w:eastAsia="zh-CN"/>
                </w:rPr>
                <w:t>登录</w:t>
              </w:r>
            </w:ins>
            <w:ins w:id="226" w:author="时代" w:date="2020-06-02T21:46:35Z">
              <w:r>
                <w:rPr>
                  <w:rFonts w:hint="eastAsia"/>
                  <w:lang w:val="en-US" w:eastAsia="zh-CN"/>
                </w:rPr>
                <w:t>,</w:t>
              </w:r>
            </w:ins>
            <w:ins w:id="227" w:author="时代" w:date="2020-06-02T21:46:37Z">
              <w:r>
                <w:rPr>
                  <w:rFonts w:hint="eastAsia"/>
                  <w:lang w:val="en-US" w:eastAsia="zh-CN"/>
                </w:rPr>
                <w:t>如</w:t>
              </w:r>
            </w:ins>
            <w:ins w:id="228" w:author="时代" w:date="2020-06-02T21:46:40Z">
              <w:r>
                <w:rPr>
                  <w:rFonts w:hint="eastAsia"/>
                  <w:lang w:val="en-US" w:eastAsia="zh-CN"/>
                </w:rPr>
                <w:t>下单</w:t>
              </w:r>
            </w:ins>
            <w:ins w:id="229" w:author="时代" w:date="2020-06-02T21:46:41Z">
              <w:r>
                <w:rPr>
                  <w:rFonts w:hint="eastAsia"/>
                  <w:lang w:val="en-US" w:eastAsia="zh-CN"/>
                </w:rPr>
                <w:t>,</w:t>
              </w:r>
            </w:ins>
            <w:ins w:id="230" w:author="时代" w:date="2020-06-02T21:46:42Z">
              <w:r>
                <w:rPr>
                  <w:rFonts w:hint="eastAsia"/>
                  <w:lang w:val="en-US" w:eastAsia="zh-CN"/>
                </w:rPr>
                <w:t>地址的</w:t>
              </w:r>
            </w:ins>
            <w:ins w:id="231" w:author="时代" w:date="2020-06-02T21:46:49Z">
              <w:r>
                <w:rPr>
                  <w:rFonts w:hint="eastAsia"/>
                  <w:lang w:val="en-US" w:eastAsia="zh-CN"/>
                </w:rPr>
                <w:t>增</w:t>
              </w:r>
            </w:ins>
            <w:ins w:id="232" w:author="时代" w:date="2020-06-02T21:46:51Z">
              <w:r>
                <w:rPr>
                  <w:rFonts w:hint="eastAsia"/>
                  <w:lang w:val="en-US" w:eastAsia="zh-CN"/>
                </w:rPr>
                <w:t>加</w:t>
              </w:r>
            </w:ins>
            <w:ins w:id="233" w:author="时代" w:date="2020-06-02T21:46:52Z">
              <w:r>
                <w:rPr>
                  <w:rFonts w:hint="eastAsia"/>
                  <w:lang w:val="en-US" w:eastAsia="zh-CN"/>
                </w:rPr>
                <w:t>和</w:t>
              </w:r>
            </w:ins>
            <w:ins w:id="234" w:author="时代" w:date="2020-06-02T21:46:53Z">
              <w:r>
                <w:rPr>
                  <w:rFonts w:hint="eastAsia"/>
                  <w:lang w:val="en-US" w:eastAsia="zh-CN"/>
                </w:rPr>
                <w:t>修改</w:t>
              </w:r>
            </w:ins>
            <w:ins w:id="235" w:author="时代" w:date="2020-06-02T21:46:56Z">
              <w:r>
                <w:rPr>
                  <w:rFonts w:hint="eastAsia"/>
                  <w:lang w:val="en-US" w:eastAsia="zh-CN"/>
                </w:rPr>
                <w:t>...</w:t>
              </w:r>
            </w:ins>
            <w:ins w:id="236" w:author="时代" w:date="2020-06-02T21:46:57Z">
              <w:r>
                <w:rPr>
                  <w:rFonts w:hint="eastAsia"/>
                  <w:lang w:val="en-US" w:eastAsia="zh-CN"/>
                </w:rPr>
                <w:t>..</w:t>
              </w:r>
            </w:ins>
          </w:p>
          <w:p>
            <w:pPr>
              <w:widowControl/>
              <w:numPr>
                <w:ilvl w:val="0"/>
                <w:numId w:val="1"/>
                <w:ins w:id="238" w:author="时代" w:date="2020-06-02T21:35:59Z"/>
              </w:numPr>
              <w:jc w:val="left"/>
              <w:rPr>
                <w:ins w:id="239" w:author="时代" w:date="2020-06-02T21:48:12Z"/>
                <w:rFonts w:hint="default"/>
                <w:lang w:val="en-US" w:eastAsia="zh-CN"/>
              </w:rPr>
              <w:pPrChange w:id="237" w:author="时代" w:date="2020-06-02T21:35:59Z">
                <w:pPr>
                  <w:widowControl/>
                  <w:jc w:val="left"/>
                </w:pPr>
              </w:pPrChange>
            </w:pPr>
            <w:ins w:id="240" w:author="时代" w:date="2020-06-02T21:47:16Z">
              <w:r>
                <w:rPr>
                  <w:rFonts w:hint="eastAsia"/>
                  <w:lang w:val="en-US" w:eastAsia="zh-CN"/>
                </w:rPr>
                <w:t>登录</w:t>
              </w:r>
            </w:ins>
            <w:ins w:id="241" w:author="时代" w:date="2020-06-02T21:47:18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242" w:author="时代" w:date="2020-06-02T21:47:21Z">
              <w:r>
                <w:rPr>
                  <w:rFonts w:hint="eastAsia"/>
                  <w:lang w:val="en-US" w:eastAsia="zh-CN"/>
                </w:rPr>
                <w:t>功能</w:t>
              </w:r>
            </w:ins>
            <w:ins w:id="243" w:author="时代" w:date="2020-06-02T21:47:24Z">
              <w:r>
                <w:rPr>
                  <w:rFonts w:hint="eastAsia"/>
                  <w:lang w:val="en-US" w:eastAsia="zh-CN"/>
                </w:rPr>
                <w:t>主要</w:t>
              </w:r>
            </w:ins>
            <w:ins w:id="244" w:author="时代" w:date="2020-06-02T21:47:26Z">
              <w:r>
                <w:rPr>
                  <w:rFonts w:hint="eastAsia"/>
                  <w:lang w:val="en-US" w:eastAsia="zh-CN"/>
                </w:rPr>
                <w:t>需要</w:t>
              </w:r>
            </w:ins>
            <w:ins w:id="245" w:author="时代" w:date="2020-06-02T21:47:31Z">
              <w:r>
                <w:rPr>
                  <w:rFonts w:hint="eastAsia"/>
                  <w:lang w:val="en-US" w:eastAsia="zh-CN"/>
                </w:rPr>
                <w:t>使用</w:t>
              </w:r>
            </w:ins>
            <w:ins w:id="246" w:author="时代" w:date="2020-06-02T21:47:33Z">
              <w:r>
                <w:rPr>
                  <w:rFonts w:hint="eastAsia"/>
                  <w:lang w:val="en-US" w:eastAsia="zh-CN"/>
                </w:rPr>
                <w:t>axios</w:t>
              </w:r>
            </w:ins>
            <w:ins w:id="247" w:author="时代" w:date="2020-06-02T21:47:43Z">
              <w:r>
                <w:rPr>
                  <w:rFonts w:hint="eastAsia"/>
                  <w:lang w:val="en-US" w:eastAsia="zh-CN"/>
                </w:rPr>
                <w:t xml:space="preserve">库 </w:t>
              </w:r>
            </w:ins>
            <w:ins w:id="248" w:author="时代" w:date="2020-06-02T21:47:44Z">
              <w:r>
                <w:rPr>
                  <w:rFonts w:hint="eastAsia"/>
                  <w:lang w:val="en-US" w:eastAsia="zh-CN"/>
                </w:rPr>
                <w:t>调用</w:t>
              </w:r>
            </w:ins>
            <w:ins w:id="249" w:author="时代" w:date="2020-06-02T21:47:48Z">
              <w:r>
                <w:rPr>
                  <w:rFonts w:hint="eastAsia"/>
                  <w:lang w:val="en-US" w:eastAsia="zh-CN"/>
                </w:rPr>
                <w:t>node.</w:t>
              </w:r>
            </w:ins>
            <w:ins w:id="250" w:author="时代" w:date="2020-06-02T21:47:49Z">
              <w:r>
                <w:rPr>
                  <w:rFonts w:hint="eastAsia"/>
                  <w:lang w:val="en-US" w:eastAsia="zh-CN"/>
                </w:rPr>
                <w:t>js</w:t>
              </w:r>
            </w:ins>
            <w:ins w:id="251" w:author="时代" w:date="2020-06-02T21:47:50Z">
              <w:r>
                <w:rPr>
                  <w:rFonts w:hint="eastAsia"/>
                  <w:lang w:val="en-US" w:eastAsia="zh-CN"/>
                </w:rPr>
                <w:t xml:space="preserve"> </w:t>
              </w:r>
            </w:ins>
            <w:ins w:id="252" w:author="时代" w:date="2020-06-02T21:47:52Z">
              <w:r>
                <w:rPr>
                  <w:rFonts w:hint="eastAsia"/>
                  <w:lang w:val="en-US" w:eastAsia="zh-CN"/>
                </w:rPr>
                <w:t>后台</w:t>
              </w:r>
            </w:ins>
            <w:ins w:id="253" w:author="时代" w:date="2020-06-02T21:47:55Z">
              <w:r>
                <w:rPr>
                  <w:rFonts w:hint="eastAsia"/>
                  <w:lang w:val="en-US" w:eastAsia="zh-CN"/>
                </w:rPr>
                <w:t>API</w:t>
              </w:r>
            </w:ins>
            <w:ins w:id="254" w:author="时代" w:date="2020-06-02T21:47:58Z">
              <w:r>
                <w:rPr>
                  <w:rFonts w:hint="eastAsia"/>
                  <w:lang w:val="en-US" w:eastAsia="zh-CN"/>
                </w:rPr>
                <w:t>接口</w:t>
              </w:r>
            </w:ins>
            <w:ins w:id="255" w:author="时代" w:date="2020-06-02T21:48:01Z">
              <w:r>
                <w:rPr>
                  <w:rFonts w:hint="eastAsia"/>
                  <w:lang w:val="en-US" w:eastAsia="zh-CN"/>
                </w:rPr>
                <w:t>实现</w:t>
              </w:r>
            </w:ins>
            <w:ins w:id="256" w:author="时代" w:date="2020-06-02T21:48:03Z">
              <w:r>
                <w:rPr>
                  <w:rFonts w:hint="eastAsia"/>
                  <w:lang w:val="en-US" w:eastAsia="zh-CN"/>
                </w:rPr>
                <w:t>功能</w:t>
              </w:r>
            </w:ins>
            <w:ins w:id="257" w:author="时代" w:date="2020-06-02T21:48:12Z">
              <w:r>
                <w:rPr>
                  <w:rFonts w:hint="eastAsia"/>
                  <w:lang w:val="en-US" w:eastAsia="zh-CN"/>
                </w:rPr>
                <w:t>,</w:t>
              </w:r>
            </w:ins>
          </w:p>
          <w:p>
            <w:pPr>
              <w:widowControl/>
              <w:numPr>
                <w:ilvl w:val="0"/>
                <w:numId w:val="1"/>
                <w:ins w:id="259" w:author="时代" w:date="2020-06-02T21:35:59Z"/>
              </w:numPr>
              <w:jc w:val="left"/>
              <w:rPr>
                <w:rFonts w:hint="default"/>
                <w:lang w:val="en-US" w:eastAsia="zh-CN"/>
              </w:rPr>
              <w:pPrChange w:id="258" w:author="时代" w:date="2020-06-02T21:35:59Z">
                <w:pPr>
                  <w:widowControl/>
                  <w:jc w:val="left"/>
                </w:pPr>
              </w:pPrChange>
            </w:pPr>
            <w:ins w:id="260" w:author="时代" w:date="2020-06-02T21:48:16Z">
              <w:r>
                <w:rPr>
                  <w:rFonts w:hint="eastAsia"/>
                  <w:lang w:val="en-US" w:eastAsia="zh-CN"/>
                </w:rPr>
                <w:t>页面</w:t>
              </w:r>
            </w:ins>
            <w:ins w:id="261" w:author="时代" w:date="2020-06-02T21:48:17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262" w:author="时代" w:date="2020-06-02T21:48:23Z">
              <w:r>
                <w:rPr>
                  <w:rFonts w:hint="eastAsia"/>
                  <w:lang w:val="en-US" w:eastAsia="zh-CN"/>
                </w:rPr>
                <w:t>一些</w:t>
              </w:r>
            </w:ins>
            <w:ins w:id="263" w:author="时代" w:date="2020-06-02T21:48:24Z">
              <w:r>
                <w:rPr>
                  <w:rFonts w:hint="eastAsia"/>
                  <w:lang w:val="en-US" w:eastAsia="zh-CN"/>
                </w:rPr>
                <w:t>数据</w:t>
              </w:r>
            </w:ins>
            <w:ins w:id="264" w:author="时代" w:date="2020-06-02T21:48:25Z">
              <w:r>
                <w:rPr>
                  <w:rFonts w:hint="eastAsia"/>
                  <w:lang w:val="en-US" w:eastAsia="zh-CN"/>
                </w:rPr>
                <w:t>也</w:t>
              </w:r>
            </w:ins>
            <w:ins w:id="265" w:author="时代" w:date="2020-06-02T21:48:29Z">
              <w:r>
                <w:rPr>
                  <w:rFonts w:hint="eastAsia"/>
                  <w:lang w:val="en-US" w:eastAsia="zh-CN"/>
                </w:rPr>
                <w:t>可以</w:t>
              </w:r>
            </w:ins>
            <w:ins w:id="266" w:author="时代" w:date="2020-06-02T21:48:31Z">
              <w:r>
                <w:rPr>
                  <w:rFonts w:hint="eastAsia"/>
                  <w:lang w:val="en-US" w:eastAsia="zh-CN"/>
                </w:rPr>
                <w:t>通过</w:t>
              </w:r>
            </w:ins>
            <w:ins w:id="267" w:author="时代" w:date="2020-06-02T21:48:41Z">
              <w:r>
                <w:rPr>
                  <w:rFonts w:hint="eastAsia"/>
                  <w:lang w:val="en-US" w:eastAsia="zh-CN"/>
                </w:rPr>
                <w:t>axios</w:t>
              </w:r>
            </w:ins>
            <w:ins w:id="268" w:author="时代" w:date="2020-06-02T21:48:48Z">
              <w:r>
                <w:rPr>
                  <w:rFonts w:hint="eastAsia"/>
                  <w:lang w:val="en-US" w:eastAsia="zh-CN"/>
                </w:rPr>
                <w:t>来实现</w:t>
              </w:r>
            </w:ins>
            <w:ins w:id="269" w:author="时代" w:date="2020-06-02T21:48:54Z">
              <w:r>
                <w:rPr>
                  <w:rFonts w:hint="eastAsia"/>
                  <w:lang w:val="en-US" w:eastAsia="zh-CN"/>
                </w:rPr>
                <w:t>数据</w:t>
              </w:r>
            </w:ins>
            <w:ins w:id="270" w:author="时代" w:date="2020-06-02T21:48:55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271" w:author="时代" w:date="2020-06-02T21:49:00Z">
              <w:r>
                <w:rPr>
                  <w:rFonts w:hint="eastAsia"/>
                  <w:lang w:val="en-US" w:eastAsia="zh-CN"/>
                </w:rPr>
                <w:t>获取</w:t>
              </w:r>
            </w:ins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设计方案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  <w:rPr>
                <w:ins w:id="272" w:author="时代" w:date="2020-06-02T21:57:37Z"/>
              </w:rPr>
            </w:pPr>
          </w:p>
          <w:p>
            <w:pPr>
              <w:widowControl/>
              <w:jc w:val="left"/>
              <w:rPr>
                <w:del w:id="273" w:author="时代" w:date="2020-06-02T21:57:34Z"/>
              </w:rPr>
            </w:pPr>
          </w:p>
          <w:p>
            <w:pPr>
              <w:widowControl/>
              <w:numPr>
                <w:ilvl w:val="-1"/>
                <w:numId w:val="0"/>
              </w:numPr>
              <w:jc w:val="left"/>
              <w:rPr>
                <w:ins w:id="275" w:author="时代" w:date="2020-06-02T21:57:30Z"/>
                <w:rFonts w:hint="default"/>
                <w:lang w:val="en-US" w:eastAsia="zh-CN"/>
              </w:rPr>
              <w:pPrChange w:id="274" w:author="时代" w:date="2020-06-02T21:57:34Z">
                <w:pPr>
                  <w:widowControl/>
                  <w:jc w:val="left"/>
                </w:pPr>
              </w:pPrChange>
            </w:pPr>
            <w:ins w:id="276" w:author="时代" w:date="2020-06-02T21:56:20Z">
              <w:r>
                <w:rPr>
                  <w:rFonts w:hint="eastAsia"/>
                  <w:lang w:val="en-US" w:eastAsia="zh-CN"/>
                </w:rPr>
                <w:t>1</w:t>
              </w:r>
            </w:ins>
            <w:ins w:id="277" w:author="时代" w:date="2020-06-02T21:56:21Z">
              <w:r>
                <w:rPr>
                  <w:rFonts w:hint="eastAsia"/>
                  <w:lang w:val="en-US" w:eastAsia="zh-CN"/>
                </w:rPr>
                <w:t>,</w:t>
              </w:r>
            </w:ins>
            <w:ins w:id="278" w:author="时代" w:date="2020-06-02T21:56:23Z">
              <w:r>
                <w:rPr>
                  <w:rFonts w:hint="eastAsia"/>
                  <w:lang w:val="en-US" w:eastAsia="zh-CN"/>
                </w:rPr>
                <w:t>使用</w:t>
              </w:r>
            </w:ins>
            <w:ins w:id="279" w:author="时代" w:date="2020-06-02T21:58:00Z">
              <w:r>
                <w:rPr>
                  <w:rFonts w:hint="eastAsia"/>
                  <w:lang w:val="en-US" w:eastAsia="zh-CN"/>
                </w:rPr>
                <w:t xml:space="preserve"> </w:t>
              </w:r>
            </w:ins>
            <w:ins w:id="280" w:author="时代" w:date="2020-06-02T21:58:01Z">
              <w:r>
                <w:rPr>
                  <w:rFonts w:hint="eastAsia"/>
                  <w:lang w:val="en-US" w:eastAsia="zh-CN"/>
                </w:rPr>
                <w:t>vue</w:t>
              </w:r>
            </w:ins>
            <w:ins w:id="281" w:author="时代" w:date="2020-06-02T21:58:04Z">
              <w:r>
                <w:rPr>
                  <w:rFonts w:hint="eastAsia"/>
                  <w:lang w:val="en-US" w:eastAsia="zh-CN"/>
                </w:rPr>
                <w:t>-</w:t>
              </w:r>
            </w:ins>
            <w:ins w:id="282" w:author="时代" w:date="2020-06-02T21:58:06Z">
              <w:r>
                <w:rPr>
                  <w:rFonts w:hint="eastAsia"/>
                  <w:lang w:val="en-US" w:eastAsia="zh-CN"/>
                </w:rPr>
                <w:t>cli4</w:t>
              </w:r>
            </w:ins>
            <w:ins w:id="283" w:author="时代" w:date="2020-06-02T21:58:07Z">
              <w:r>
                <w:rPr>
                  <w:rFonts w:hint="eastAsia"/>
                  <w:lang w:val="en-US" w:eastAsia="zh-CN"/>
                </w:rPr>
                <w:t xml:space="preserve">  </w:t>
              </w:r>
            </w:ins>
            <w:ins w:id="284" w:author="时代" w:date="2020-06-02T21:56:25Z">
              <w:r>
                <w:rPr>
                  <w:rFonts w:hint="eastAsia"/>
                  <w:lang w:val="en-US" w:eastAsia="zh-CN"/>
                </w:rPr>
                <w:t>css3</w:t>
              </w:r>
            </w:ins>
            <w:ins w:id="285" w:author="时代" w:date="2020-06-02T21:56:26Z">
              <w:r>
                <w:rPr>
                  <w:rFonts w:hint="eastAsia"/>
                  <w:lang w:val="en-US" w:eastAsia="zh-CN"/>
                </w:rPr>
                <w:t>,</w:t>
              </w:r>
            </w:ins>
            <w:ins w:id="286" w:author="时代" w:date="2020-06-02T21:56:27Z">
              <w:r>
                <w:rPr>
                  <w:rFonts w:hint="eastAsia"/>
                  <w:lang w:val="en-US" w:eastAsia="zh-CN"/>
                </w:rPr>
                <w:t>和</w:t>
              </w:r>
            </w:ins>
            <w:ins w:id="287" w:author="时代" w:date="2020-06-02T21:56:32Z">
              <w:r>
                <w:rPr>
                  <w:rFonts w:hint="eastAsia"/>
                  <w:lang w:val="en-US" w:eastAsia="zh-CN"/>
                </w:rPr>
                <w:t>vant</w:t>
              </w:r>
            </w:ins>
            <w:ins w:id="288" w:author="时代" w:date="2020-06-02T21:56:38Z">
              <w:r>
                <w:rPr>
                  <w:rFonts w:hint="eastAsia"/>
                  <w:lang w:val="en-US" w:eastAsia="zh-CN"/>
                </w:rPr>
                <w:t>组件</w:t>
              </w:r>
            </w:ins>
            <w:ins w:id="289" w:author="时代" w:date="2020-06-02T21:56:41Z">
              <w:r>
                <w:rPr>
                  <w:rFonts w:hint="eastAsia"/>
                  <w:lang w:val="en-US" w:eastAsia="zh-CN"/>
                </w:rPr>
                <w:t>,</w:t>
              </w:r>
            </w:ins>
            <w:ins w:id="290" w:author="时代" w:date="2020-06-02T21:56:46Z">
              <w:r>
                <w:rPr>
                  <w:rFonts w:hint="eastAsia"/>
                  <w:lang w:val="en-US" w:eastAsia="zh-CN"/>
                </w:rPr>
                <w:t>和</w:t>
              </w:r>
            </w:ins>
            <w:ins w:id="291" w:author="时代" w:date="2020-06-02T21:56:52Z">
              <w:r>
                <w:rPr>
                  <w:rFonts w:hint="eastAsia"/>
                  <w:lang w:val="en-US" w:eastAsia="zh-CN"/>
                </w:rPr>
                <w:t>一些</w:t>
              </w:r>
            </w:ins>
            <w:ins w:id="292" w:author="时代" w:date="2020-06-02T21:56:53Z">
              <w:r>
                <w:rPr>
                  <w:rFonts w:hint="eastAsia"/>
                  <w:lang w:val="en-US" w:eastAsia="zh-CN"/>
                </w:rPr>
                <w:t>插件</w:t>
              </w:r>
            </w:ins>
            <w:ins w:id="293" w:author="时代" w:date="2020-06-02T21:56:55Z">
              <w:r>
                <w:rPr>
                  <w:rFonts w:hint="eastAsia"/>
                  <w:lang w:val="en-US" w:eastAsia="zh-CN"/>
                </w:rPr>
                <w:t>来</w:t>
              </w:r>
            </w:ins>
            <w:ins w:id="294" w:author="时代" w:date="2020-06-02T21:56:59Z">
              <w:r>
                <w:rPr>
                  <w:rFonts w:hint="eastAsia"/>
                  <w:lang w:val="en-US" w:eastAsia="zh-CN"/>
                </w:rPr>
                <w:t>渲染</w:t>
              </w:r>
            </w:ins>
            <w:ins w:id="295" w:author="时代" w:date="2020-06-02T21:57:02Z">
              <w:r>
                <w:rPr>
                  <w:rFonts w:hint="eastAsia"/>
                  <w:lang w:val="en-US" w:eastAsia="zh-CN"/>
                </w:rPr>
                <w:t>页面的</w:t>
              </w:r>
            </w:ins>
            <w:ins w:id="296" w:author="时代" w:date="2020-06-02T21:57:03Z">
              <w:r>
                <w:rPr>
                  <w:rFonts w:hint="eastAsia"/>
                  <w:lang w:val="en-US" w:eastAsia="zh-CN"/>
                </w:rPr>
                <w:t>布局</w:t>
              </w:r>
            </w:ins>
            <w:ins w:id="297" w:author="时代" w:date="2020-06-02T21:57:04Z">
              <w:r>
                <w:rPr>
                  <w:rFonts w:hint="eastAsia"/>
                  <w:lang w:val="en-US" w:eastAsia="zh-CN"/>
                </w:rPr>
                <w:t>,</w:t>
              </w:r>
            </w:ins>
            <w:ins w:id="298" w:author="时代" w:date="2020-06-02T21:57:05Z">
              <w:r>
                <w:rPr>
                  <w:rFonts w:hint="eastAsia"/>
                  <w:lang w:val="en-US" w:eastAsia="zh-CN"/>
                </w:rPr>
                <w:t>好的</w:t>
              </w:r>
            </w:ins>
            <w:ins w:id="299" w:author="时代" w:date="2020-06-02T21:57:07Z">
              <w:r>
                <w:rPr>
                  <w:rFonts w:hint="eastAsia"/>
                  <w:lang w:val="en-US" w:eastAsia="zh-CN"/>
                </w:rPr>
                <w:t>布局</w:t>
              </w:r>
            </w:ins>
            <w:ins w:id="300" w:author="时代" w:date="2020-06-02T21:57:08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301" w:author="时代" w:date="2020-06-02T21:57:10Z">
              <w:r>
                <w:rPr>
                  <w:rFonts w:hint="eastAsia"/>
                  <w:lang w:val="en-US" w:eastAsia="zh-CN"/>
                </w:rPr>
                <w:t>项目</w:t>
              </w:r>
            </w:ins>
            <w:ins w:id="302" w:author="时代" w:date="2020-06-02T21:57:11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303" w:author="时代" w:date="2020-06-02T21:57:22Z">
              <w:r>
                <w:rPr>
                  <w:rFonts w:hint="eastAsia"/>
                  <w:lang w:val="en-US" w:eastAsia="zh-CN"/>
                </w:rPr>
                <w:t>成功的</w:t>
              </w:r>
            </w:ins>
            <w:ins w:id="304" w:author="时代" w:date="2020-06-02T21:57:27Z">
              <w:r>
                <w:rPr>
                  <w:rFonts w:hint="eastAsia"/>
                  <w:lang w:val="en-US" w:eastAsia="zh-CN"/>
                </w:rPr>
                <w:t>基础</w:t>
              </w:r>
            </w:ins>
          </w:p>
          <w:p>
            <w:pPr>
              <w:widowControl/>
              <w:numPr>
                <w:ilvl w:val="0"/>
                <w:numId w:val="2"/>
                <w:ins w:id="306" w:author="时代" w:date="2020-06-02T21:54:05Z"/>
              </w:numPr>
              <w:jc w:val="left"/>
              <w:rPr>
                <w:ins w:id="307" w:author="时代" w:date="2020-06-02T21:59:17Z"/>
                <w:rFonts w:hint="default"/>
                <w:lang w:val="en-US" w:eastAsia="zh-CN"/>
              </w:rPr>
              <w:pPrChange w:id="305" w:author="时代" w:date="2020-06-02T21:54:05Z">
                <w:pPr>
                  <w:widowControl/>
                  <w:jc w:val="left"/>
                </w:pPr>
              </w:pPrChange>
            </w:pPr>
            <w:ins w:id="308" w:author="时代" w:date="2020-06-02T21:57:40Z">
              <w:r>
                <w:rPr>
                  <w:rFonts w:hint="eastAsia"/>
                  <w:lang w:val="en-US" w:eastAsia="zh-CN"/>
                </w:rPr>
                <w:t>2</w:t>
              </w:r>
            </w:ins>
            <w:ins w:id="309" w:author="时代" w:date="2020-06-02T21:57:47Z">
              <w:r>
                <w:rPr>
                  <w:rFonts w:hint="eastAsia"/>
                  <w:lang w:val="en-US" w:eastAsia="zh-CN"/>
                </w:rPr>
                <w:t>使用</w:t>
              </w:r>
            </w:ins>
            <w:ins w:id="310" w:author="时代" w:date="2020-06-02T21:57:58Z">
              <w:r>
                <w:rPr>
                  <w:rFonts w:hint="eastAsia"/>
                  <w:lang w:val="en-US" w:eastAsia="zh-CN"/>
                </w:rPr>
                <w:t>vue</w:t>
              </w:r>
            </w:ins>
            <w:ins w:id="311" w:author="时代" w:date="2020-06-02T21:58:18Z">
              <w:r>
                <w:rPr>
                  <w:rFonts w:hint="eastAsia"/>
                  <w:lang w:val="en-US" w:eastAsia="zh-CN"/>
                </w:rPr>
                <w:t>-</w:t>
              </w:r>
            </w:ins>
            <w:ins w:id="312" w:author="时代" w:date="2020-06-02T21:58:23Z">
              <w:r>
                <w:rPr>
                  <w:rFonts w:hint="eastAsia"/>
                  <w:lang w:val="en-US" w:eastAsia="zh-CN"/>
                </w:rPr>
                <w:t>cli4</w:t>
              </w:r>
            </w:ins>
            <w:ins w:id="313" w:author="时代" w:date="2020-06-02T21:58:41Z">
              <w:r>
                <w:rPr>
                  <w:rFonts w:hint="eastAsia"/>
                  <w:lang w:val="en-US" w:eastAsia="zh-CN"/>
                </w:rPr>
                <w:t>实现</w:t>
              </w:r>
            </w:ins>
            <w:ins w:id="314" w:author="时代" w:date="2020-06-02T21:58:45Z">
              <w:r>
                <w:rPr>
                  <w:rFonts w:hint="eastAsia"/>
                  <w:lang w:val="en-US" w:eastAsia="zh-CN"/>
                </w:rPr>
                <w:t>引导</w:t>
              </w:r>
            </w:ins>
            <w:ins w:id="315" w:author="时代" w:date="2020-06-02T21:58:46Z">
              <w:r>
                <w:rPr>
                  <w:rFonts w:hint="eastAsia"/>
                  <w:lang w:val="en-US" w:eastAsia="zh-CN"/>
                </w:rPr>
                <w:t>,</w:t>
              </w:r>
            </w:ins>
            <w:ins w:id="316" w:author="时代" w:date="2020-06-02T21:58:48Z">
              <w:r>
                <w:rPr>
                  <w:rFonts w:hint="eastAsia"/>
                  <w:lang w:val="en-US" w:eastAsia="zh-CN"/>
                </w:rPr>
                <w:t>广告</w:t>
              </w:r>
            </w:ins>
            <w:ins w:id="317" w:author="时代" w:date="2020-06-02T21:58:49Z">
              <w:r>
                <w:rPr>
                  <w:rFonts w:hint="eastAsia"/>
                  <w:lang w:val="en-US" w:eastAsia="zh-CN"/>
                </w:rPr>
                <w:t>,</w:t>
              </w:r>
            </w:ins>
            <w:ins w:id="318" w:author="时代" w:date="2020-06-02T21:58:50Z">
              <w:r>
                <w:rPr>
                  <w:rFonts w:hint="eastAsia"/>
                  <w:lang w:val="en-US" w:eastAsia="zh-CN"/>
                </w:rPr>
                <w:t>搜索</w:t>
              </w:r>
            </w:ins>
            <w:ins w:id="319" w:author="时代" w:date="2020-06-02T21:58:51Z">
              <w:r>
                <w:rPr>
                  <w:rFonts w:hint="eastAsia"/>
                  <w:lang w:val="en-US" w:eastAsia="zh-CN"/>
                </w:rPr>
                <w:t>,</w:t>
              </w:r>
            </w:ins>
            <w:ins w:id="320" w:author="时代" w:date="2020-06-02T21:58:58Z">
              <w:r>
                <w:rPr>
                  <w:rFonts w:hint="eastAsia"/>
                  <w:lang w:val="en-US" w:eastAsia="zh-CN"/>
                </w:rPr>
                <w:t>地址</w:t>
              </w:r>
            </w:ins>
            <w:ins w:id="321" w:author="时代" w:date="2020-06-02T21:59:01Z">
              <w:r>
                <w:rPr>
                  <w:rFonts w:hint="eastAsia"/>
                  <w:lang w:val="en-US" w:eastAsia="zh-CN"/>
                </w:rPr>
                <w:t>增</w:t>
              </w:r>
            </w:ins>
            <w:ins w:id="322" w:author="时代" w:date="2020-06-02T21:59:03Z">
              <w:r>
                <w:rPr>
                  <w:rFonts w:hint="eastAsia"/>
                  <w:lang w:val="en-US" w:eastAsia="zh-CN"/>
                </w:rPr>
                <w:t>加</w:t>
              </w:r>
            </w:ins>
            <w:ins w:id="323" w:author="时代" w:date="2020-06-02T21:59:04Z">
              <w:r>
                <w:rPr>
                  <w:rFonts w:hint="eastAsia"/>
                  <w:lang w:val="en-US" w:eastAsia="zh-CN"/>
                </w:rPr>
                <w:t>,</w:t>
              </w:r>
            </w:ins>
            <w:ins w:id="324" w:author="时代" w:date="2020-06-02T21:59:09Z">
              <w:r>
                <w:rPr>
                  <w:rFonts w:hint="eastAsia"/>
                  <w:lang w:val="en-US" w:eastAsia="zh-CN"/>
                </w:rPr>
                <w:t>修改</w:t>
              </w:r>
            </w:ins>
          </w:p>
          <w:p>
            <w:pPr>
              <w:widowControl/>
              <w:numPr>
                <w:ilvl w:val="0"/>
                <w:numId w:val="2"/>
                <w:ins w:id="326" w:author="时代" w:date="2020-06-02T21:54:05Z"/>
              </w:numPr>
              <w:jc w:val="left"/>
              <w:rPr>
                <w:del w:id="327" w:author="时代" w:date="2020-06-02T21:56:18Z"/>
                <w:rFonts w:hint="default"/>
                <w:lang w:val="en-US" w:eastAsia="zh-CN"/>
              </w:rPr>
              <w:pPrChange w:id="325" w:author="时代" w:date="2020-06-02T21:54:05Z">
                <w:pPr>
                  <w:widowControl/>
                  <w:jc w:val="left"/>
                </w:pPr>
              </w:pPrChange>
            </w:pPr>
            <w:ins w:id="328" w:author="时代" w:date="2020-06-02T21:59:18Z">
              <w:r>
                <w:rPr>
                  <w:rFonts w:hint="eastAsia"/>
                  <w:lang w:val="en-US" w:eastAsia="zh-CN"/>
                </w:rPr>
                <w:t>3</w:t>
              </w:r>
            </w:ins>
            <w:ins w:id="329" w:author="时代" w:date="2020-06-02T21:59:24Z">
              <w:r>
                <w:rPr>
                  <w:rFonts w:hint="eastAsia"/>
                  <w:lang w:val="en-US" w:eastAsia="zh-CN"/>
                </w:rPr>
                <w:t>使用</w:t>
              </w:r>
            </w:ins>
            <w:ins w:id="330" w:author="时代" w:date="2020-06-02T21:59:26Z">
              <w:r>
                <w:rPr>
                  <w:rFonts w:hint="eastAsia"/>
                  <w:lang w:val="en-US" w:eastAsia="zh-CN"/>
                </w:rPr>
                <w:t>axios</w:t>
              </w:r>
            </w:ins>
            <w:ins w:id="331" w:author="时代" w:date="2020-06-02T21:59:36Z">
              <w:r>
                <w:rPr>
                  <w:rFonts w:hint="eastAsia"/>
                  <w:lang w:val="en-US" w:eastAsia="zh-CN"/>
                </w:rPr>
                <w:t xml:space="preserve"> </w:t>
              </w:r>
            </w:ins>
            <w:ins w:id="332" w:author="时代" w:date="2020-06-02T21:59:39Z">
              <w:r>
                <w:rPr>
                  <w:rFonts w:hint="eastAsia"/>
                  <w:lang w:val="en-US" w:eastAsia="zh-CN"/>
                </w:rPr>
                <w:t>与</w:t>
              </w:r>
            </w:ins>
            <w:ins w:id="333" w:author="时代" w:date="2020-06-02T21:59:43Z">
              <w:r>
                <w:rPr>
                  <w:rFonts w:hint="eastAsia"/>
                  <w:lang w:val="en-US" w:eastAsia="zh-CN"/>
                </w:rPr>
                <w:t>后端</w:t>
              </w:r>
            </w:ins>
            <w:ins w:id="334" w:author="时代" w:date="2020-06-02T21:59:49Z">
              <w:r>
                <w:rPr>
                  <w:rFonts w:hint="eastAsia"/>
                  <w:lang w:val="en-US" w:eastAsia="zh-CN"/>
                </w:rPr>
                <w:t>实现</w:t>
              </w:r>
            </w:ins>
            <w:ins w:id="335" w:author="时代" w:date="2020-06-02T21:59:54Z">
              <w:r>
                <w:rPr>
                  <w:rFonts w:hint="eastAsia"/>
                  <w:lang w:val="en-US" w:eastAsia="zh-CN"/>
                </w:rPr>
                <w:t>登录</w:t>
              </w:r>
            </w:ins>
            <w:ins w:id="336" w:author="时代" w:date="2020-06-02T22:00:02Z">
              <w:r>
                <w:rPr>
                  <w:rFonts w:hint="eastAsia"/>
                  <w:lang w:val="en-US" w:eastAsia="zh-CN"/>
                </w:rPr>
                <w:t>注册</w:t>
              </w:r>
            </w:ins>
            <w:ins w:id="337" w:author="时代" w:date="2020-06-02T22:00:05Z">
              <w:r>
                <w:rPr>
                  <w:rFonts w:hint="eastAsia"/>
                  <w:lang w:val="en-US" w:eastAsia="zh-CN"/>
                </w:rPr>
                <w:t>,</w:t>
              </w:r>
            </w:ins>
            <w:ins w:id="338" w:author="时代" w:date="2020-06-02T22:00:11Z">
              <w:r>
                <w:rPr>
                  <w:rFonts w:hint="eastAsia"/>
                  <w:lang w:val="en-US" w:eastAsia="zh-CN"/>
                </w:rPr>
                <w:t>以及</w:t>
              </w:r>
            </w:ins>
            <w:ins w:id="339" w:author="时代" w:date="2020-06-02T22:00:13Z">
              <w:r>
                <w:rPr>
                  <w:rFonts w:hint="eastAsia"/>
                  <w:lang w:val="en-US" w:eastAsia="zh-CN"/>
                </w:rPr>
                <w:t>后端</w:t>
              </w:r>
            </w:ins>
            <w:ins w:id="340" w:author="时代" w:date="2020-06-02T22:00:14Z">
              <w:r>
                <w:rPr>
                  <w:rFonts w:hint="eastAsia"/>
                  <w:lang w:val="en-US" w:eastAsia="zh-CN"/>
                </w:rPr>
                <w:t>数据</w:t>
              </w:r>
            </w:ins>
            <w:ins w:id="341" w:author="时代" w:date="2020-06-02T22:00:15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342" w:author="时代" w:date="2020-06-02T22:00:19Z">
              <w:r>
                <w:rPr>
                  <w:rFonts w:hint="eastAsia"/>
                  <w:lang w:val="en-US" w:eastAsia="zh-CN"/>
                </w:rPr>
                <w:t>获取</w:t>
              </w:r>
            </w:ins>
          </w:p>
          <w:p>
            <w:pPr>
              <w:widowControl/>
              <w:jc w:val="left"/>
              <w:rPr>
                <w:del w:id="343" w:author="时代" w:date="2020-06-02T21:56:18Z"/>
                <w:rFonts w:hint="default" w:eastAsia="宋体"/>
                <w:lang w:val="en-US" w:eastAsia="zh-CN"/>
              </w:rPr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1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</w:p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系统框架</w:t>
            </w:r>
          </w:p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  <w:rPr>
                <w:ins w:id="344" w:author="时代" w:date="2020-06-02T22:03:28Z"/>
                <w:rFonts w:hint="eastAsia"/>
                <w:lang w:val="en-US" w:eastAsia="zh-CN"/>
              </w:rPr>
            </w:pPr>
            <w:ins w:id="345" w:author="时代" w:date="2020-06-02T22:01:14Z">
              <w:r>
                <w:rPr>
                  <w:rFonts w:hint="eastAsia"/>
                  <w:lang w:val="en-US" w:eastAsia="zh-CN"/>
                </w:rPr>
                <w:t>项目</w:t>
              </w:r>
            </w:ins>
            <w:ins w:id="346" w:author="时代" w:date="2020-06-02T22:01:15Z">
              <w:r>
                <w:rPr>
                  <w:rFonts w:hint="eastAsia"/>
                  <w:lang w:val="en-US" w:eastAsia="zh-CN"/>
                </w:rPr>
                <w:t>中</w:t>
              </w:r>
            </w:ins>
            <w:ins w:id="347" w:author="时代" w:date="2020-06-02T22:01:18Z">
              <w:r>
                <w:rPr>
                  <w:rFonts w:hint="eastAsia"/>
                  <w:lang w:val="en-US" w:eastAsia="zh-CN"/>
                </w:rPr>
                <w:t>主要</w:t>
              </w:r>
            </w:ins>
            <w:ins w:id="348" w:author="时代" w:date="2020-06-02T22:01:19Z">
              <w:r>
                <w:rPr>
                  <w:rFonts w:hint="eastAsia"/>
                  <w:lang w:val="en-US" w:eastAsia="zh-CN"/>
                </w:rPr>
                <w:t>使用</w:t>
              </w:r>
            </w:ins>
            <w:ins w:id="349" w:author="时代" w:date="2020-06-02T22:01:20Z">
              <w:r>
                <w:rPr>
                  <w:rFonts w:hint="eastAsia"/>
                  <w:lang w:val="en-US" w:eastAsia="zh-CN"/>
                </w:rPr>
                <w:t>了</w:t>
              </w:r>
            </w:ins>
            <w:ins w:id="350" w:author="时代" w:date="2020-06-02T22:01:29Z">
              <w:r>
                <w:rPr>
                  <w:rFonts w:hint="eastAsia"/>
                  <w:lang w:val="en-US" w:eastAsia="zh-CN"/>
                </w:rPr>
                <w:t>vue-cli4</w:t>
              </w:r>
            </w:ins>
            <w:ins w:id="351" w:author="时代" w:date="2020-06-02T22:01:38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352" w:author="时代" w:date="2020-06-02T22:01:43Z">
              <w:r>
                <w:rPr>
                  <w:rFonts w:hint="eastAsia"/>
                  <w:lang w:val="en-US" w:eastAsia="zh-CN"/>
                </w:rPr>
                <w:t>v</w:t>
              </w:r>
            </w:ins>
            <w:ins w:id="353" w:author="时代" w:date="2020-06-02T22:01:51Z">
              <w:r>
                <w:rPr>
                  <w:rFonts w:hint="eastAsia"/>
                  <w:lang w:val="en-US" w:eastAsia="zh-CN"/>
                </w:rPr>
                <w:t>uex，</w:t>
              </w:r>
            </w:ins>
            <w:ins w:id="354" w:author="时代" w:date="2020-06-02T22:02:05Z">
              <w:r>
                <w:rPr>
                  <w:rFonts w:hint="eastAsia"/>
                  <w:lang w:val="en-US" w:eastAsia="zh-CN"/>
                </w:rPr>
                <w:t>vue-router</w:t>
              </w:r>
            </w:ins>
            <w:ins w:id="355" w:author="时代" w:date="2020-06-02T22:02:07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356" w:author="时代" w:date="2020-06-02T22:02:57Z">
              <w:r>
                <w:rPr>
                  <w:rFonts w:hint="eastAsia"/>
                  <w:lang w:val="en-US" w:eastAsia="zh-CN"/>
                </w:rPr>
                <w:t>vant</w:t>
              </w:r>
            </w:ins>
            <w:ins w:id="357" w:author="时代" w:date="2020-06-02T22:03:00Z">
              <w:r>
                <w:rPr>
                  <w:rFonts w:hint="eastAsia"/>
                  <w:lang w:val="en-US" w:eastAsia="zh-CN"/>
                </w:rPr>
                <w:t>组件库</w:t>
              </w:r>
            </w:ins>
            <w:ins w:id="358" w:author="时代" w:date="2020-06-02T22:03:01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359" w:author="时代" w:date="2020-06-02T22:03:11Z">
              <w:r>
                <w:rPr>
                  <w:rFonts w:hint="eastAsia"/>
                  <w:lang w:val="en-US" w:eastAsia="zh-CN"/>
                </w:rPr>
                <w:t>swiper</w:t>
              </w:r>
            </w:ins>
            <w:ins w:id="360" w:author="时代" w:date="2020-06-02T22:03:22Z">
              <w:r>
                <w:rPr>
                  <w:rFonts w:hint="eastAsia"/>
                  <w:lang w:val="en-US" w:eastAsia="zh-CN"/>
                </w:rPr>
                <w:t>触摸</w:t>
              </w:r>
            </w:ins>
            <w:ins w:id="361" w:author="时代" w:date="2020-06-02T22:03:24Z">
              <w:r>
                <w:rPr>
                  <w:rFonts w:hint="eastAsia"/>
                  <w:lang w:val="en-US" w:eastAsia="zh-CN"/>
                </w:rPr>
                <w:t>滑动</w:t>
              </w:r>
            </w:ins>
            <w:ins w:id="362" w:author="时代" w:date="2020-06-02T22:03:25Z">
              <w:r>
                <w:rPr>
                  <w:rFonts w:hint="eastAsia"/>
                  <w:lang w:val="en-US" w:eastAsia="zh-CN"/>
                </w:rPr>
                <w:t>插件</w:t>
              </w:r>
            </w:ins>
            <w:ins w:id="363" w:author="时代" w:date="2020-06-02T22:03:28Z">
              <w:r>
                <w:rPr>
                  <w:rFonts w:hint="eastAsia"/>
                  <w:lang w:val="en-US" w:eastAsia="zh-CN"/>
                </w:rPr>
                <w:t>，</w:t>
              </w:r>
            </w:ins>
          </w:p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ins w:id="364" w:author="时代" w:date="2020-06-02T22:03:33Z">
              <w:r>
                <w:rPr>
                  <w:rFonts w:hint="eastAsia"/>
                  <w:lang w:val="en-US" w:eastAsia="zh-CN"/>
                </w:rPr>
                <w:t>阿里</w:t>
              </w:r>
            </w:ins>
            <w:ins w:id="365" w:author="时代" w:date="2020-06-02T22:03:35Z">
              <w:r>
                <w:rPr>
                  <w:rFonts w:hint="eastAsia"/>
                  <w:lang w:val="en-US" w:eastAsia="zh-CN"/>
                </w:rPr>
                <w:t>巴巴</w:t>
              </w:r>
            </w:ins>
            <w:ins w:id="366" w:author="时代" w:date="2020-06-02T22:03:37Z">
              <w:r>
                <w:rPr>
                  <w:rFonts w:hint="eastAsia"/>
                  <w:lang w:val="en-US" w:eastAsia="zh-CN"/>
                </w:rPr>
                <w:t>矢量</w:t>
              </w:r>
            </w:ins>
            <w:ins w:id="367" w:author="时代" w:date="2020-06-02T22:03:38Z">
              <w:r>
                <w:rPr>
                  <w:rFonts w:hint="eastAsia"/>
                  <w:lang w:val="en-US" w:eastAsia="zh-CN"/>
                </w:rPr>
                <w:t>图</w:t>
              </w:r>
            </w:ins>
            <w:ins w:id="368" w:author="时代" w:date="2020-06-02T22:03:55Z">
              <w:r>
                <w:rPr>
                  <w:rFonts w:hint="eastAsia"/>
                  <w:lang w:val="en-US" w:eastAsia="zh-CN"/>
                </w:rPr>
                <w:t>标</w:t>
              </w:r>
            </w:ins>
            <w:ins w:id="369" w:author="时代" w:date="2020-06-02T22:03:56Z">
              <w:r>
                <w:rPr>
                  <w:rFonts w:hint="eastAsia"/>
                  <w:lang w:val="en-US" w:eastAsia="zh-CN"/>
                </w:rPr>
                <w:t>库</w:t>
              </w:r>
            </w:ins>
            <w:ins w:id="370" w:author="时代" w:date="2020-06-02T22:03:57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371" w:author="时代" w:date="2020-06-02T22:04:08Z">
              <w:r>
                <w:rPr>
                  <w:rFonts w:hint="eastAsia"/>
                  <w:lang w:val="en-US" w:eastAsia="zh-CN"/>
                </w:rPr>
                <w:t>axios</w:t>
              </w:r>
            </w:ins>
            <w:ins w:id="372" w:author="时代" w:date="2020-06-02T22:04:09Z">
              <w:r>
                <w:rPr>
                  <w:rFonts w:hint="eastAsia"/>
                  <w:lang w:val="en-US" w:eastAsia="zh-CN"/>
                </w:rPr>
                <w:t xml:space="preserve"> </w:t>
              </w:r>
            </w:ins>
            <w:ins w:id="373" w:author="时代" w:date="2020-06-02T22:04:14Z">
              <w:r>
                <w:rPr>
                  <w:rFonts w:hint="eastAsia"/>
                  <w:lang w:val="en-US" w:eastAsia="zh-CN"/>
                </w:rPr>
                <w:t>HTTP库</w:t>
              </w:r>
            </w:ins>
            <w:ins w:id="374" w:author="时代" w:date="2020-06-02T22:04:17Z">
              <w:r>
                <w:rPr>
                  <w:rFonts w:hint="eastAsia"/>
                  <w:lang w:val="en-US" w:eastAsia="zh-CN"/>
                </w:rPr>
                <w:t>技术</w:t>
              </w:r>
            </w:ins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实现过程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ins w:id="375" w:author="时代" w:date="2020-06-02T22:06:08Z"/>
                <w:rFonts w:hint="eastAsia"/>
                <w:lang w:val="en-US" w:eastAsia="zh-CN"/>
              </w:rPr>
            </w:pPr>
            <w:ins w:id="376" w:author="时代" w:date="2020-06-02T22:05:51Z">
              <w:r>
                <w:rPr>
                  <w:rFonts w:hint="eastAsia"/>
                  <w:lang w:val="en-US" w:eastAsia="zh-CN"/>
                </w:rPr>
                <w:t>1</w:t>
              </w:r>
            </w:ins>
            <w:ins w:id="377" w:author="时代" w:date="2020-06-02T22:05:54Z">
              <w:r>
                <w:rPr>
                  <w:rFonts w:hint="eastAsia"/>
                  <w:lang w:val="en-US" w:eastAsia="zh-CN"/>
                </w:rPr>
                <w:t>静态</w:t>
              </w:r>
            </w:ins>
            <w:ins w:id="378" w:author="时代" w:date="2020-06-02T22:06:04Z">
              <w:r>
                <w:rPr>
                  <w:rFonts w:hint="eastAsia"/>
                  <w:lang w:val="en-US" w:eastAsia="zh-CN"/>
                </w:rPr>
                <w:t>页面的</w:t>
              </w:r>
            </w:ins>
            <w:ins w:id="379" w:author="时代" w:date="2020-06-02T22:06:07Z">
              <w:r>
                <w:rPr>
                  <w:rFonts w:hint="eastAsia"/>
                  <w:lang w:val="en-US" w:eastAsia="zh-CN"/>
                </w:rPr>
                <w:t>渲染</w:t>
              </w:r>
            </w:ins>
          </w:p>
          <w:p>
            <w:pPr>
              <w:widowControl/>
              <w:jc w:val="left"/>
              <w:rPr>
                <w:ins w:id="380" w:author="时代" w:date="2020-06-02T22:06:18Z"/>
                <w:rFonts w:hint="eastAsia"/>
                <w:lang w:val="en-US" w:eastAsia="zh-CN"/>
              </w:rPr>
            </w:pPr>
            <w:ins w:id="381" w:author="时代" w:date="2020-06-02T22:06:09Z">
              <w:r>
                <w:rPr>
                  <w:rFonts w:hint="eastAsia"/>
                  <w:lang w:val="en-US" w:eastAsia="zh-CN"/>
                </w:rPr>
                <w:t>2</w:t>
              </w:r>
            </w:ins>
            <w:ins w:id="382" w:author="时代" w:date="2020-06-02T22:06:13Z">
              <w:r>
                <w:rPr>
                  <w:rFonts w:hint="eastAsia"/>
                  <w:lang w:val="en-US" w:eastAsia="zh-CN"/>
                </w:rPr>
                <w:t>功能</w:t>
              </w:r>
            </w:ins>
            <w:ins w:id="383" w:author="时代" w:date="2020-06-02T22:06:15Z">
              <w:r>
                <w:rPr>
                  <w:rFonts w:hint="eastAsia"/>
                  <w:lang w:val="en-US" w:eastAsia="zh-CN"/>
                </w:rPr>
                <w:t>模块的</w:t>
              </w:r>
            </w:ins>
            <w:ins w:id="384" w:author="时代" w:date="2020-06-02T22:06:17Z">
              <w:r>
                <w:rPr>
                  <w:rFonts w:hint="eastAsia"/>
                  <w:lang w:val="en-US" w:eastAsia="zh-CN"/>
                </w:rPr>
                <w:t>划分</w:t>
              </w:r>
            </w:ins>
          </w:p>
          <w:p>
            <w:pPr>
              <w:widowControl/>
              <w:jc w:val="left"/>
              <w:rPr>
                <w:ins w:id="385" w:author="时代" w:date="2020-06-02T22:06:38Z"/>
                <w:rFonts w:hint="eastAsia"/>
                <w:lang w:val="en-US" w:eastAsia="zh-CN"/>
              </w:rPr>
            </w:pPr>
            <w:ins w:id="386" w:author="时代" w:date="2020-06-02T22:06:19Z">
              <w:r>
                <w:rPr>
                  <w:rFonts w:hint="eastAsia"/>
                  <w:lang w:val="en-US" w:eastAsia="zh-CN"/>
                </w:rPr>
                <w:t>3</w:t>
              </w:r>
            </w:ins>
            <w:ins w:id="387" w:author="时代" w:date="2020-06-02T22:06:24Z">
              <w:r>
                <w:rPr>
                  <w:rFonts w:hint="eastAsia"/>
                  <w:lang w:val="en-US" w:eastAsia="zh-CN"/>
                </w:rPr>
                <w:t>路由</w:t>
              </w:r>
            </w:ins>
            <w:ins w:id="388" w:author="时代" w:date="2020-06-02T22:06:34Z">
              <w:r>
                <w:rPr>
                  <w:rFonts w:hint="eastAsia"/>
                  <w:lang w:val="en-US" w:eastAsia="zh-CN"/>
                </w:rPr>
                <w:t>模块</w:t>
              </w:r>
            </w:ins>
            <w:ins w:id="389" w:author="时代" w:date="2020-06-02T22:06:35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390" w:author="时代" w:date="2020-06-02T22:06:37Z">
              <w:r>
                <w:rPr>
                  <w:rFonts w:hint="eastAsia"/>
                  <w:lang w:val="en-US" w:eastAsia="zh-CN"/>
                </w:rPr>
                <w:t>划分</w:t>
              </w:r>
            </w:ins>
          </w:p>
          <w:p>
            <w:pPr>
              <w:widowControl/>
              <w:jc w:val="left"/>
              <w:rPr>
                <w:ins w:id="391" w:author="时代" w:date="2020-06-02T22:07:37Z"/>
                <w:rFonts w:hint="eastAsia"/>
                <w:lang w:val="en-US" w:eastAsia="zh-CN"/>
              </w:rPr>
            </w:pPr>
            <w:ins w:id="392" w:author="时代" w:date="2020-06-02T22:06:39Z">
              <w:r>
                <w:rPr>
                  <w:rFonts w:hint="eastAsia"/>
                  <w:lang w:val="en-US" w:eastAsia="zh-CN"/>
                </w:rPr>
                <w:t>4</w:t>
              </w:r>
            </w:ins>
            <w:ins w:id="393" w:author="时代" w:date="2020-06-02T22:07:27Z">
              <w:r>
                <w:rPr>
                  <w:rFonts w:hint="eastAsia"/>
                  <w:lang w:val="en-US" w:eastAsia="zh-CN"/>
                </w:rPr>
                <w:t>程序</w:t>
              </w:r>
            </w:ins>
            <w:ins w:id="394" w:author="时代" w:date="2020-06-02T22:07:31Z">
              <w:r>
                <w:rPr>
                  <w:rFonts w:hint="eastAsia"/>
                  <w:lang w:val="en-US" w:eastAsia="zh-CN"/>
                </w:rPr>
                <w:t>代码的</w:t>
              </w:r>
            </w:ins>
            <w:ins w:id="395" w:author="时代" w:date="2020-06-02T22:07:34Z">
              <w:r>
                <w:rPr>
                  <w:rFonts w:hint="eastAsia"/>
                  <w:lang w:val="en-US" w:eastAsia="zh-CN"/>
                </w:rPr>
                <w:t>实现</w:t>
              </w:r>
            </w:ins>
          </w:p>
          <w:p>
            <w:pPr>
              <w:widowControl/>
              <w:jc w:val="left"/>
              <w:rPr>
                <w:ins w:id="396" w:author="时代" w:date="2020-06-02T22:08:40Z"/>
                <w:rFonts w:hint="eastAsia"/>
                <w:lang w:val="en-US" w:eastAsia="zh-CN"/>
              </w:rPr>
            </w:pPr>
            <w:ins w:id="397" w:author="时代" w:date="2020-06-02T22:07:38Z">
              <w:r>
                <w:rPr>
                  <w:rFonts w:hint="eastAsia"/>
                  <w:lang w:val="en-US" w:eastAsia="zh-CN"/>
                </w:rPr>
                <w:t>5</w:t>
              </w:r>
            </w:ins>
            <w:ins w:id="398" w:author="时代" w:date="2020-06-02T22:08:27Z">
              <w:r>
                <w:rPr>
                  <w:rFonts w:hint="eastAsia"/>
                  <w:lang w:val="en-US" w:eastAsia="zh-CN"/>
                </w:rPr>
                <w:t>数据</w:t>
              </w:r>
            </w:ins>
            <w:ins w:id="399" w:author="时代" w:date="2020-06-02T22:08:35Z">
              <w:r>
                <w:rPr>
                  <w:rFonts w:hint="eastAsia"/>
                  <w:lang w:val="en-US" w:eastAsia="zh-CN"/>
                </w:rPr>
                <w:t>在</w:t>
              </w:r>
            </w:ins>
            <w:ins w:id="400" w:author="时代" w:date="2020-06-02T22:08:37Z">
              <w:r>
                <w:rPr>
                  <w:rFonts w:hint="eastAsia"/>
                  <w:lang w:val="en-US" w:eastAsia="zh-CN"/>
                </w:rPr>
                <w:t>后台</w:t>
              </w:r>
            </w:ins>
            <w:ins w:id="401" w:author="时代" w:date="2020-06-02T22:08:38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402" w:author="时代" w:date="2020-06-02T22:08:39Z">
              <w:r>
                <w:rPr>
                  <w:rFonts w:hint="eastAsia"/>
                  <w:lang w:val="en-US" w:eastAsia="zh-CN"/>
                </w:rPr>
                <w:t>获取</w:t>
              </w:r>
            </w:ins>
          </w:p>
          <w:p>
            <w:pPr>
              <w:widowControl/>
              <w:jc w:val="left"/>
              <w:rPr>
                <w:ins w:id="403" w:author="时代" w:date="2020-06-02T22:09:08Z"/>
                <w:rFonts w:hint="eastAsia"/>
                <w:lang w:val="en-US" w:eastAsia="zh-CN"/>
              </w:rPr>
            </w:pPr>
            <w:ins w:id="404" w:author="时代" w:date="2020-06-02T22:08:41Z">
              <w:r>
                <w:rPr>
                  <w:rFonts w:hint="eastAsia"/>
                  <w:lang w:val="en-US" w:eastAsia="zh-CN"/>
                </w:rPr>
                <w:t>6</w:t>
              </w:r>
            </w:ins>
            <w:ins w:id="405" w:author="时代" w:date="2020-06-02T22:08:57Z">
              <w:r>
                <w:rPr>
                  <w:rFonts w:hint="eastAsia"/>
                  <w:lang w:val="en-US" w:eastAsia="zh-CN"/>
                </w:rPr>
                <w:t>页面</w:t>
              </w:r>
            </w:ins>
            <w:ins w:id="406" w:author="时代" w:date="2020-06-02T22:08:58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407" w:author="时代" w:date="2020-06-02T22:08:59Z">
              <w:r>
                <w:rPr>
                  <w:rFonts w:hint="eastAsia"/>
                  <w:lang w:val="en-US" w:eastAsia="zh-CN"/>
                </w:rPr>
                <w:t>使用</w:t>
              </w:r>
            </w:ins>
            <w:ins w:id="408" w:author="时代" w:date="2020-06-02T22:09:07Z">
              <w:r>
                <w:rPr>
                  <w:rFonts w:hint="eastAsia"/>
                  <w:lang w:val="en-US" w:eastAsia="zh-CN"/>
                </w:rPr>
                <w:t>反馈</w:t>
              </w:r>
            </w:ins>
          </w:p>
          <w:p>
            <w:pPr>
              <w:widowControl/>
              <w:jc w:val="left"/>
              <w:rPr>
                <w:ins w:id="409" w:author="时代" w:date="2020-06-02T22:07:51Z"/>
                <w:rFonts w:hint="default"/>
                <w:lang w:val="en-US" w:eastAsia="zh-CN"/>
              </w:rPr>
            </w:pPr>
            <w:ins w:id="410" w:author="时代" w:date="2020-06-02T22:09:09Z">
              <w:r>
                <w:rPr>
                  <w:rFonts w:hint="eastAsia"/>
                  <w:lang w:val="en-US" w:eastAsia="zh-CN"/>
                </w:rPr>
                <w:t>7</w:t>
              </w:r>
            </w:ins>
            <w:ins w:id="411" w:author="时代" w:date="2020-06-02T22:09:12Z">
              <w:r>
                <w:rPr>
                  <w:rFonts w:hint="eastAsia"/>
                  <w:lang w:val="en-US" w:eastAsia="zh-CN"/>
                </w:rPr>
                <w:t>代码的</w:t>
              </w:r>
            </w:ins>
            <w:ins w:id="412" w:author="时代" w:date="2020-06-02T22:09:19Z">
              <w:r>
                <w:rPr>
                  <w:rFonts w:hint="eastAsia"/>
                  <w:lang w:val="en-US" w:eastAsia="zh-CN"/>
                </w:rPr>
                <w:t>优化</w:t>
              </w:r>
            </w:ins>
          </w:p>
          <w:p>
            <w:pPr>
              <w:widowControl/>
              <w:jc w:val="left"/>
              <w:rPr>
                <w:del w:id="413" w:author="时代" w:date="2020-06-02T22:08:17Z"/>
                <w:rFonts w:hint="default"/>
                <w:lang w:val="en-US" w:eastAsia="zh-CN"/>
              </w:rPr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0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心得体会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del w:id="414" w:author="时代" w:date="2020-06-02T22:23:12Z"/>
                <w:rFonts w:hint="default" w:eastAsia="宋体"/>
                <w:lang w:val="en-US" w:eastAsia="zh-CN"/>
              </w:rPr>
            </w:pPr>
            <w:ins w:id="415" w:author="时代" w:date="2020-06-02T22:23:20Z">
              <w:r>
                <w:rPr>
                  <w:rFonts w:hint="eastAsia"/>
                  <w:lang w:val="en-US" w:eastAsia="zh-CN"/>
                </w:rPr>
                <w:t>在</w:t>
              </w:r>
            </w:ins>
            <w:ins w:id="416" w:author="时代" w:date="2020-06-02T22:23:30Z">
              <w:r>
                <w:rPr>
                  <w:rFonts w:hint="eastAsia"/>
                  <w:lang w:val="en-US" w:eastAsia="zh-CN"/>
                </w:rPr>
                <w:t>粤</w:t>
              </w:r>
            </w:ins>
            <w:ins w:id="417" w:author="时代" w:date="2020-06-02T22:23:32Z">
              <w:r>
                <w:rPr>
                  <w:rFonts w:hint="eastAsia"/>
                  <w:lang w:val="en-US" w:eastAsia="zh-CN"/>
                </w:rPr>
                <w:t>嵌</w:t>
              </w:r>
            </w:ins>
            <w:ins w:id="418" w:author="时代" w:date="2020-06-02T22:23:35Z">
              <w:r>
                <w:rPr>
                  <w:rFonts w:hint="eastAsia"/>
                  <w:lang w:val="en-US" w:eastAsia="zh-CN"/>
                </w:rPr>
                <w:t>学到</w:t>
              </w:r>
            </w:ins>
            <w:ins w:id="419" w:author="时代" w:date="2020-06-02T22:23:36Z">
              <w:r>
                <w:rPr>
                  <w:rFonts w:hint="eastAsia"/>
                  <w:lang w:val="en-US" w:eastAsia="zh-CN"/>
                </w:rPr>
                <w:t>了</w:t>
              </w:r>
            </w:ins>
            <w:ins w:id="420" w:author="时代" w:date="2020-06-02T22:23:42Z">
              <w:r>
                <w:rPr>
                  <w:rFonts w:hint="eastAsia"/>
                  <w:lang w:val="en-US" w:eastAsia="zh-CN"/>
                </w:rPr>
                <w:t>许多</w:t>
              </w:r>
            </w:ins>
            <w:ins w:id="421" w:author="时代" w:date="2020-06-02T22:23:48Z">
              <w:r>
                <w:rPr>
                  <w:rFonts w:hint="eastAsia"/>
                  <w:lang w:val="en-US" w:eastAsia="zh-CN"/>
                </w:rPr>
                <w:t>在</w:t>
              </w:r>
            </w:ins>
            <w:ins w:id="422" w:author="时代" w:date="2020-06-02T22:23:50Z">
              <w:r>
                <w:rPr>
                  <w:rFonts w:hint="eastAsia"/>
                  <w:lang w:val="en-US" w:eastAsia="zh-CN"/>
                </w:rPr>
                <w:t>学校</w:t>
              </w:r>
            </w:ins>
            <w:ins w:id="423" w:author="时代" w:date="2020-06-02T22:23:53Z">
              <w:r>
                <w:rPr>
                  <w:rFonts w:hint="eastAsia"/>
                  <w:lang w:val="en-US" w:eastAsia="zh-CN"/>
                </w:rPr>
                <w:t>没有</w:t>
              </w:r>
            </w:ins>
            <w:ins w:id="424" w:author="时代" w:date="2020-06-02T22:23:55Z">
              <w:r>
                <w:rPr>
                  <w:rFonts w:hint="eastAsia"/>
                  <w:lang w:val="en-US" w:eastAsia="zh-CN"/>
                </w:rPr>
                <w:t>接触的</w:t>
              </w:r>
            </w:ins>
            <w:ins w:id="425" w:author="时代" w:date="2020-06-02T22:23:59Z">
              <w:r>
                <w:rPr>
                  <w:rFonts w:hint="eastAsia"/>
                  <w:lang w:val="en-US" w:eastAsia="zh-CN"/>
                </w:rPr>
                <w:t>知识</w:t>
              </w:r>
            </w:ins>
            <w:ins w:id="426" w:author="时代" w:date="2020-06-02T22:24:00Z">
              <w:r>
                <w:rPr>
                  <w:rFonts w:hint="eastAsia"/>
                  <w:lang w:val="en-US" w:eastAsia="zh-CN"/>
                </w:rPr>
                <w:t>和</w:t>
              </w:r>
            </w:ins>
            <w:ins w:id="427" w:author="时代" w:date="2020-06-02T22:24:05Z">
              <w:r>
                <w:rPr>
                  <w:rFonts w:hint="eastAsia"/>
                  <w:lang w:val="en-US" w:eastAsia="zh-CN"/>
                </w:rPr>
                <w:t>世界,</w:t>
              </w:r>
            </w:ins>
            <w:ins w:id="428" w:author="时代" w:date="2020-06-02T22:24:08Z">
              <w:r>
                <w:rPr>
                  <w:rFonts w:hint="eastAsia"/>
                  <w:lang w:val="en-US" w:eastAsia="zh-CN"/>
                </w:rPr>
                <w:t>对于</w:t>
              </w:r>
            </w:ins>
            <w:ins w:id="429" w:author="时代" w:date="2020-06-02T22:24:11Z">
              <w:r>
                <w:rPr>
                  <w:rFonts w:hint="eastAsia"/>
                  <w:lang w:val="en-US" w:eastAsia="zh-CN"/>
                </w:rPr>
                <w:t>网络</w:t>
              </w:r>
            </w:ins>
            <w:ins w:id="430" w:author="时代" w:date="2020-06-02T22:24:13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431" w:author="时代" w:date="2020-06-02T22:24:19Z">
              <w:r>
                <w:rPr>
                  <w:rFonts w:hint="eastAsia"/>
                  <w:lang w:val="en-US" w:eastAsia="zh-CN"/>
                </w:rPr>
                <w:t>利用</w:t>
              </w:r>
            </w:ins>
            <w:ins w:id="432" w:author="时代" w:date="2020-06-02T22:24:20Z">
              <w:r>
                <w:rPr>
                  <w:rFonts w:hint="eastAsia"/>
                  <w:lang w:val="en-US" w:eastAsia="zh-CN"/>
                </w:rPr>
                <w:t>与</w:t>
              </w:r>
            </w:ins>
            <w:ins w:id="433" w:author="时代" w:date="2020-06-02T22:24:23Z">
              <w:r>
                <w:rPr>
                  <w:rFonts w:hint="eastAsia"/>
                  <w:lang w:val="en-US" w:eastAsia="zh-CN"/>
                </w:rPr>
                <w:t>了解</w:t>
              </w:r>
            </w:ins>
            <w:ins w:id="434" w:author="时代" w:date="2020-06-02T22:24:24Z">
              <w:r>
                <w:rPr>
                  <w:rFonts w:hint="eastAsia"/>
                  <w:lang w:val="en-US" w:eastAsia="zh-CN"/>
                </w:rPr>
                <w:t>,</w:t>
              </w:r>
            </w:ins>
            <w:ins w:id="435" w:author="时代" w:date="2020-06-02T22:24:26Z">
              <w:r>
                <w:rPr>
                  <w:rFonts w:hint="eastAsia"/>
                  <w:lang w:val="en-US" w:eastAsia="zh-CN"/>
                </w:rPr>
                <w:t>使得</w:t>
              </w:r>
            </w:ins>
            <w:ins w:id="436" w:author="时代" w:date="2020-06-02T22:24:28Z">
              <w:r>
                <w:rPr>
                  <w:rFonts w:hint="eastAsia"/>
                  <w:lang w:val="en-US" w:eastAsia="zh-CN"/>
                </w:rPr>
                <w:t>我们</w:t>
              </w:r>
            </w:ins>
            <w:ins w:id="437" w:author="时代" w:date="2020-06-02T22:24:36Z">
              <w:r>
                <w:rPr>
                  <w:rFonts w:hint="eastAsia"/>
                  <w:lang w:val="en-US" w:eastAsia="zh-CN"/>
                </w:rPr>
                <w:t>更能</w:t>
              </w:r>
            </w:ins>
            <w:ins w:id="438" w:author="时代" w:date="2020-06-02T22:24:42Z">
              <w:r>
                <w:rPr>
                  <w:rFonts w:hint="eastAsia"/>
                  <w:lang w:val="en-US" w:eastAsia="zh-CN"/>
                </w:rPr>
                <w:t>懂得</w:t>
              </w:r>
            </w:ins>
            <w:ins w:id="439" w:author="时代" w:date="2020-06-02T22:24:47Z">
              <w:r>
                <w:rPr>
                  <w:rFonts w:hint="eastAsia"/>
                  <w:lang w:val="en-US" w:eastAsia="zh-CN"/>
                </w:rPr>
                <w:t>程序</w:t>
              </w:r>
            </w:ins>
            <w:ins w:id="440" w:author="时代" w:date="2020-06-02T22:24:51Z">
              <w:r>
                <w:rPr>
                  <w:rFonts w:hint="eastAsia"/>
                  <w:lang w:val="en-US" w:eastAsia="zh-CN"/>
                </w:rPr>
                <w:t>员</w:t>
              </w:r>
            </w:ins>
            <w:ins w:id="441" w:author="时代" w:date="2020-06-02T22:24:52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442" w:author="时代" w:date="2020-06-02T22:24:54Z">
              <w:r>
                <w:rPr>
                  <w:rFonts w:hint="eastAsia"/>
                  <w:lang w:val="en-US" w:eastAsia="zh-CN"/>
                </w:rPr>
                <w:t>不易</w:t>
              </w:r>
            </w:ins>
            <w:ins w:id="443" w:author="时代" w:date="2020-06-02T22:24:55Z">
              <w:r>
                <w:rPr>
                  <w:rFonts w:hint="eastAsia"/>
                  <w:lang w:val="en-US" w:eastAsia="zh-CN"/>
                </w:rPr>
                <w:t>,</w:t>
              </w:r>
            </w:ins>
            <w:ins w:id="444" w:author="时代" w:date="2020-06-02T22:25:11Z">
              <w:r>
                <w:rPr>
                  <w:rFonts w:hint="eastAsia"/>
                  <w:lang w:val="en-US" w:eastAsia="zh-CN"/>
                </w:rPr>
                <w:t>愿我们</w:t>
              </w:r>
            </w:ins>
            <w:ins w:id="445" w:author="时代" w:date="2020-06-02T22:25:14Z">
              <w:r>
                <w:rPr>
                  <w:rFonts w:hint="eastAsia"/>
                  <w:lang w:val="en-US" w:eastAsia="zh-CN"/>
                </w:rPr>
                <w:t>都能</w:t>
              </w:r>
            </w:ins>
            <w:ins w:id="446" w:author="时代" w:date="2020-06-02T22:25:23Z">
              <w:r>
                <w:rPr>
                  <w:rFonts w:hint="eastAsia"/>
                  <w:lang w:val="en-US" w:eastAsia="zh-CN"/>
                </w:rPr>
                <w:t>学</w:t>
              </w:r>
            </w:ins>
            <w:ins w:id="447" w:author="时代" w:date="2020-06-02T22:25:25Z">
              <w:r>
                <w:rPr>
                  <w:rFonts w:hint="eastAsia"/>
                  <w:lang w:val="en-US" w:eastAsia="zh-CN"/>
                </w:rPr>
                <w:t>有</w:t>
              </w:r>
            </w:ins>
            <w:ins w:id="448" w:author="时代" w:date="2020-06-02T22:25:28Z">
              <w:r>
                <w:rPr>
                  <w:rFonts w:hint="eastAsia"/>
                  <w:lang w:val="en-US" w:eastAsia="zh-CN"/>
                </w:rPr>
                <w:t>所</w:t>
              </w:r>
            </w:ins>
            <w:ins w:id="449" w:author="时代" w:date="2020-06-02T22:25:31Z">
              <w:r>
                <w:rPr>
                  <w:rFonts w:hint="eastAsia"/>
                  <w:lang w:val="en-US" w:eastAsia="zh-CN"/>
                </w:rPr>
                <w:t>成</w:t>
              </w:r>
            </w:ins>
            <w:ins w:id="450" w:author="时代" w:date="2020-06-02T22:25:33Z">
              <w:r>
                <w:rPr>
                  <w:rFonts w:hint="eastAsia"/>
                  <w:lang w:val="en-US" w:eastAsia="zh-CN"/>
                </w:rPr>
                <w:t>,</w:t>
              </w:r>
            </w:ins>
            <w:ins w:id="451" w:author="时代" w:date="2020-06-02T22:25:39Z">
              <w:r>
                <w:rPr>
                  <w:rFonts w:hint="eastAsia"/>
                  <w:lang w:val="en-US" w:eastAsia="zh-CN"/>
                </w:rPr>
                <w:t>找到</w:t>
              </w:r>
            </w:ins>
            <w:ins w:id="452" w:author="时代" w:date="2020-06-02T22:25:40Z">
              <w:r>
                <w:rPr>
                  <w:rFonts w:hint="eastAsia"/>
                  <w:lang w:val="en-US" w:eastAsia="zh-CN"/>
                </w:rPr>
                <w:t>一份</w:t>
              </w:r>
            </w:ins>
            <w:ins w:id="453" w:author="时代" w:date="2020-06-02T22:25:42Z">
              <w:r>
                <w:rPr>
                  <w:rFonts w:hint="eastAsia"/>
                  <w:lang w:val="en-US" w:eastAsia="zh-CN"/>
                </w:rPr>
                <w:t>好</w:t>
              </w:r>
            </w:ins>
            <w:ins w:id="454" w:author="时代" w:date="2020-06-02T22:25:43Z">
              <w:r>
                <w:rPr>
                  <w:rFonts w:hint="eastAsia"/>
                  <w:lang w:val="en-US" w:eastAsia="zh-CN"/>
                </w:rPr>
                <w:t>工作</w:t>
              </w:r>
            </w:ins>
            <w:ins w:id="455" w:author="时代" w:date="2020-06-02T22:25:44Z">
              <w:r>
                <w:rPr>
                  <w:rFonts w:hint="eastAsia"/>
                  <w:lang w:val="en-US" w:eastAsia="zh-CN"/>
                </w:rPr>
                <w:t>,</w:t>
              </w:r>
            </w:ins>
            <w:ins w:id="456" w:author="时代" w:date="2020-06-02T22:25:46Z">
              <w:r>
                <w:rPr>
                  <w:rFonts w:hint="eastAsia"/>
                  <w:lang w:val="en-US" w:eastAsia="zh-CN"/>
                </w:rPr>
                <w:t>为</w:t>
              </w:r>
            </w:ins>
            <w:ins w:id="457" w:author="时代" w:date="2020-06-02T22:26:22Z">
              <w:r>
                <w:rPr>
                  <w:rFonts w:hint="eastAsia"/>
                  <w:lang w:val="en-US" w:eastAsia="zh-CN"/>
                </w:rPr>
                <w:t>我</w:t>
              </w:r>
            </w:ins>
            <w:ins w:id="458" w:author="时代" w:date="2020-06-02T22:26:27Z">
              <w:r>
                <w:rPr>
                  <w:rFonts w:hint="eastAsia"/>
                  <w:lang w:val="en-US" w:eastAsia="zh-CN"/>
                </w:rPr>
                <w:t>所</w:t>
              </w:r>
            </w:ins>
            <w:ins w:id="459" w:author="时代" w:date="2020-06-02T22:26:28Z">
              <w:r>
                <w:rPr>
                  <w:rFonts w:hint="eastAsia"/>
                  <w:lang w:val="en-US" w:eastAsia="zh-CN"/>
                </w:rPr>
                <w:t>爱的</w:t>
              </w:r>
            </w:ins>
            <w:ins w:id="460" w:author="时代" w:date="2020-06-02T22:26:34Z">
              <w:r>
                <w:rPr>
                  <w:rFonts w:hint="eastAsia"/>
                  <w:lang w:val="en-US" w:eastAsia="zh-CN"/>
                </w:rPr>
                <w:t>和</w:t>
              </w:r>
            </w:ins>
            <w:ins w:id="461" w:author="时代" w:date="2020-06-02T22:26:36Z">
              <w:r>
                <w:rPr>
                  <w:rFonts w:hint="eastAsia"/>
                  <w:lang w:val="en-US" w:eastAsia="zh-CN"/>
                </w:rPr>
                <w:t>爱我</w:t>
              </w:r>
            </w:ins>
            <w:ins w:id="462" w:author="时代" w:date="2020-06-02T22:26:37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463" w:author="时代" w:date="2020-06-02T22:26:38Z">
              <w:r>
                <w:rPr>
                  <w:rFonts w:hint="eastAsia"/>
                  <w:lang w:val="en-US" w:eastAsia="zh-CN"/>
                </w:rPr>
                <w:t>人</w:t>
              </w:r>
            </w:ins>
            <w:ins w:id="464" w:author="时代" w:date="2020-06-02T22:26:41Z">
              <w:r>
                <w:rPr>
                  <w:rFonts w:hint="eastAsia"/>
                  <w:lang w:val="en-US" w:eastAsia="zh-CN"/>
                </w:rPr>
                <w:t>能够</w:t>
              </w:r>
            </w:ins>
            <w:ins w:id="465" w:author="时代" w:date="2020-06-02T22:26:45Z">
              <w:r>
                <w:rPr>
                  <w:rFonts w:hint="eastAsia"/>
                  <w:lang w:val="en-US" w:eastAsia="zh-CN"/>
                </w:rPr>
                <w:t>过上</w:t>
              </w:r>
            </w:ins>
            <w:ins w:id="466" w:author="时代" w:date="2020-06-02T22:26:49Z">
              <w:r>
                <w:rPr>
                  <w:rFonts w:hint="eastAsia"/>
                  <w:lang w:val="en-US" w:eastAsia="zh-CN"/>
                </w:rPr>
                <w:t>好一点的</w:t>
              </w:r>
            </w:ins>
            <w:ins w:id="467" w:author="时代" w:date="2020-06-02T22:26:55Z">
              <w:r>
                <w:rPr>
                  <w:rFonts w:hint="eastAsia"/>
                  <w:lang w:val="en-US" w:eastAsia="zh-CN"/>
                </w:rPr>
                <w:t>生活</w:t>
              </w:r>
            </w:ins>
            <w:ins w:id="468" w:author="时代" w:date="2020-06-02T22:26:57Z">
              <w:r>
                <w:rPr>
                  <w:rFonts w:hint="eastAsia"/>
                  <w:lang w:val="en-US" w:eastAsia="zh-CN"/>
                </w:rPr>
                <w:t>.</w:t>
              </w:r>
            </w:ins>
            <w:ins w:id="469" w:author="时代" w:date="2020-06-02T22:27:02Z">
              <w:r>
                <w:rPr>
                  <w:rFonts w:hint="eastAsia"/>
                  <w:lang w:val="en-US" w:eastAsia="zh-CN"/>
                </w:rPr>
                <w:t>加油</w:t>
              </w:r>
            </w:ins>
            <w:ins w:id="470" w:author="时代" w:date="2020-06-02T22:27:06Z">
              <w:r>
                <w:rPr>
                  <w:rFonts w:hint="eastAsia"/>
                  <w:lang w:val="en-US" w:eastAsia="zh-CN"/>
                </w:rPr>
                <w:t>.</w:t>
              </w:r>
            </w:ins>
            <w:bookmarkStart w:id="0" w:name="_GoBack"/>
            <w:bookmarkEnd w:id="0"/>
          </w:p>
          <w:p>
            <w:pPr>
              <w:widowControl/>
              <w:jc w:val="left"/>
              <w:rPr>
                <w:ins w:id="471" w:author="GL" w:date="2020-03-13T17:38:27Z"/>
                <w:del w:id="472" w:author="时代" w:date="2020-06-02T22:09:28Z"/>
                <w:rFonts w:hint="eastAsia"/>
              </w:rPr>
            </w:pPr>
            <w:ins w:id="473" w:author="GL" w:date="2020-03-13T17:38:24Z">
              <w:del w:id="474" w:author="时代" w:date="2020-06-02T22:09:28Z">
                <w:r>
                  <w:rPr>
                    <w:rFonts w:hint="eastAsia"/>
                    <w:lang w:val="en-US" w:eastAsia="zh-CN"/>
                  </w:rPr>
                  <w:delText>提示：</w:delText>
                </w:r>
              </w:del>
            </w:ins>
            <w:ins w:id="475" w:author="GL" w:date="2020-03-13T17:38:25Z">
              <w:del w:id="476" w:author="时代" w:date="2020-06-02T22:09:28Z">
                <w:r>
                  <w:rPr>
                    <w:rFonts w:hint="eastAsia"/>
                  </w:rPr>
                  <w:delText>表达的流利程度（10分）</w:delText>
                </w:r>
              </w:del>
            </w:ins>
          </w:p>
          <w:p>
            <w:pPr>
              <w:widowControl/>
              <w:numPr>
                <w:ilvl w:val="0"/>
                <w:numId w:val="3"/>
                <w:ins w:id="478" w:author="GL" w:date="2020-03-13T17:38:49Z"/>
              </w:numPr>
              <w:jc w:val="left"/>
              <w:rPr>
                <w:ins w:id="479" w:author="GL" w:date="2020-03-13T17:38:49Z"/>
                <w:del w:id="480" w:author="时代" w:date="2020-06-02T22:09:28Z"/>
                <w:rFonts w:hint="eastAsia"/>
                <w:lang w:val="en-US" w:eastAsia="zh-CN"/>
              </w:rPr>
              <w:pPrChange w:id="477" w:author="GL" w:date="2020-03-13T17:38:49Z">
                <w:pPr>
                  <w:widowControl/>
                  <w:jc w:val="left"/>
                </w:pPr>
              </w:pPrChange>
            </w:pPr>
            <w:ins w:id="481" w:author="GL" w:date="2020-03-13T17:38:44Z">
              <w:del w:id="482" w:author="时代" w:date="2020-06-02T22:09:28Z">
                <w:r>
                  <w:rPr>
                    <w:rFonts w:hint="eastAsia"/>
                    <w:lang w:val="en-US" w:eastAsia="zh-CN"/>
                  </w:rPr>
                  <w:delText>自我</w:delText>
                </w:r>
              </w:del>
            </w:ins>
            <w:ins w:id="483" w:author="GL" w:date="2020-03-13T17:38:45Z">
              <w:del w:id="484" w:author="时代" w:date="2020-06-02T22:09:28Z">
                <w:r>
                  <w:rPr>
                    <w:rFonts w:hint="eastAsia"/>
                    <w:lang w:val="en-US" w:eastAsia="zh-CN"/>
                  </w:rPr>
                  <w:delText>介绍</w:delText>
                </w:r>
              </w:del>
            </w:ins>
            <w:ins w:id="485" w:author="GL" w:date="2020-03-13T17:38:46Z">
              <w:del w:id="486" w:author="时代" w:date="2020-06-02T22:09:28Z">
                <w:r>
                  <w:rPr>
                    <w:rFonts w:hint="eastAsia"/>
                    <w:lang w:val="en-US" w:eastAsia="zh-CN"/>
                  </w:rPr>
                  <w:delText>1-</w:delText>
                </w:r>
              </w:del>
            </w:ins>
            <w:ins w:id="487" w:author="GL" w:date="2020-03-13T17:38:47Z">
              <w:del w:id="488" w:author="时代" w:date="2020-06-02T22:09:28Z">
                <w:r>
                  <w:rPr>
                    <w:rFonts w:hint="eastAsia"/>
                    <w:lang w:val="en-US" w:eastAsia="zh-CN"/>
                  </w:rPr>
                  <w:delText>2</w:delText>
                </w:r>
              </w:del>
            </w:ins>
            <w:ins w:id="489" w:author="GL" w:date="2020-03-13T17:38:49Z">
              <w:del w:id="490" w:author="时代" w:date="2020-06-02T22:09:28Z">
                <w:r>
                  <w:rPr>
                    <w:rFonts w:hint="eastAsia"/>
                    <w:lang w:val="en-US" w:eastAsia="zh-CN"/>
                  </w:rPr>
                  <w:delText>分钟</w:delText>
                </w:r>
              </w:del>
            </w:ins>
          </w:p>
          <w:p>
            <w:pPr>
              <w:widowControl/>
              <w:numPr>
                <w:ilvl w:val="0"/>
                <w:numId w:val="3"/>
                <w:ins w:id="492" w:author="GL" w:date="2020-03-13T17:38:49Z"/>
              </w:numPr>
              <w:jc w:val="left"/>
              <w:rPr>
                <w:ins w:id="493" w:author="GL" w:date="2020-03-13T17:39:13Z"/>
                <w:del w:id="494" w:author="时代" w:date="2020-06-02T22:09:28Z"/>
                <w:rFonts w:hint="default"/>
                <w:lang w:val="en-US" w:eastAsia="zh-CN"/>
              </w:rPr>
              <w:pPrChange w:id="491" w:author="GL" w:date="2020-03-13T17:38:49Z">
                <w:pPr>
                  <w:widowControl/>
                  <w:jc w:val="left"/>
                </w:pPr>
              </w:pPrChange>
            </w:pPr>
            <w:ins w:id="495" w:author="GL" w:date="2020-03-13T17:39:01Z">
              <w:del w:id="496" w:author="时代" w:date="2020-06-02T22:09:28Z">
                <w:r>
                  <w:rPr>
                    <w:rFonts w:hint="eastAsia"/>
                    <w:lang w:val="en-US" w:eastAsia="zh-CN"/>
                  </w:rPr>
                  <w:delText>项目</w:delText>
                </w:r>
              </w:del>
            </w:ins>
            <w:ins w:id="497" w:author="GL" w:date="2020-03-13T17:39:02Z">
              <w:del w:id="498" w:author="时代" w:date="2020-06-02T22:09:28Z">
                <w:r>
                  <w:rPr>
                    <w:rFonts w:hint="eastAsia"/>
                    <w:lang w:val="en-US" w:eastAsia="zh-CN"/>
                  </w:rPr>
                  <w:delText>介绍</w:delText>
                </w:r>
              </w:del>
            </w:ins>
            <w:ins w:id="499" w:author="GL" w:date="2020-03-13T17:39:09Z">
              <w:del w:id="500" w:author="时代" w:date="2020-06-02T22:09:28Z">
                <w:r>
                  <w:rPr>
                    <w:rFonts w:hint="eastAsia"/>
                    <w:lang w:val="en-US" w:eastAsia="zh-CN"/>
                  </w:rPr>
                  <w:delText>3</w:delText>
                </w:r>
              </w:del>
            </w:ins>
            <w:ins w:id="501" w:author="GL" w:date="2020-03-13T17:39:10Z">
              <w:del w:id="502" w:author="时代" w:date="2020-06-02T22:09:28Z">
                <w:r>
                  <w:rPr>
                    <w:rFonts w:hint="eastAsia"/>
                    <w:lang w:val="en-US" w:eastAsia="zh-CN"/>
                  </w:rPr>
                  <w:delText>-6</w:delText>
                </w:r>
              </w:del>
            </w:ins>
            <w:ins w:id="503" w:author="GL" w:date="2020-03-13T17:39:13Z">
              <w:del w:id="504" w:author="时代" w:date="2020-06-02T22:09:28Z">
                <w:r>
                  <w:rPr>
                    <w:rFonts w:hint="eastAsia"/>
                    <w:lang w:val="en-US" w:eastAsia="zh-CN"/>
                  </w:rPr>
                  <w:delText>分钟</w:delText>
                </w:r>
              </w:del>
            </w:ins>
          </w:p>
          <w:p>
            <w:pPr>
              <w:widowControl/>
              <w:numPr>
                <w:ilvl w:val="0"/>
                <w:numId w:val="3"/>
                <w:ins w:id="506" w:author="GL" w:date="2020-03-13T17:38:49Z"/>
              </w:numPr>
              <w:jc w:val="left"/>
              <w:rPr>
                <w:del w:id="507" w:author="时代" w:date="2020-06-02T22:09:28Z"/>
                <w:rFonts w:hint="default"/>
                <w:lang w:val="en-US" w:eastAsia="zh-CN"/>
              </w:rPr>
              <w:pPrChange w:id="505" w:author="GL" w:date="2020-03-13T17:38:49Z">
                <w:pPr>
                  <w:widowControl/>
                  <w:jc w:val="left"/>
                </w:pPr>
              </w:pPrChange>
            </w:pPr>
            <w:ins w:id="508" w:author="GL" w:date="2020-03-13T17:39:21Z">
              <w:del w:id="509" w:author="时代" w:date="2020-06-02T22:09:28Z">
                <w:r>
                  <w:rPr>
                    <w:rFonts w:hint="eastAsia"/>
                    <w:lang w:val="en-US" w:eastAsia="zh-CN"/>
                  </w:rPr>
                  <w:delText>通过</w:delText>
                </w:r>
              </w:del>
            </w:ins>
            <w:ins w:id="510" w:author="GL" w:date="2020-03-13T17:39:24Z">
              <w:del w:id="511" w:author="时代" w:date="2020-06-02T22:09:28Z">
                <w:r>
                  <w:rPr>
                    <w:rFonts w:hint="eastAsia"/>
                    <w:lang w:val="en-US" w:eastAsia="zh-CN"/>
                  </w:rPr>
                  <w:delText>录屏</w:delText>
                </w:r>
              </w:del>
            </w:ins>
            <w:ins w:id="512" w:author="GL" w:date="2020-03-13T17:39:25Z">
              <w:del w:id="513" w:author="时代" w:date="2020-06-02T22:09:28Z">
                <w:r>
                  <w:rPr>
                    <w:rFonts w:hint="eastAsia"/>
                    <w:lang w:val="en-US" w:eastAsia="zh-CN"/>
                  </w:rPr>
                  <w:delText>软件</w:delText>
                </w:r>
              </w:del>
            </w:ins>
            <w:ins w:id="514" w:author="GL" w:date="2020-03-13T17:39:27Z">
              <w:del w:id="515" w:author="时代" w:date="2020-06-02T22:09:28Z">
                <w:r>
                  <w:rPr>
                    <w:rFonts w:hint="eastAsia"/>
                    <w:lang w:val="en-US" w:eastAsia="zh-CN"/>
                  </w:rPr>
                  <w:delText>录制</w:delText>
                </w:r>
              </w:del>
            </w:ins>
            <w:ins w:id="516" w:author="GL" w:date="2020-03-13T17:39:36Z">
              <w:del w:id="517" w:author="时代" w:date="2020-06-02T22:09:28Z">
                <w:r>
                  <w:rPr>
                    <w:rFonts w:hint="eastAsia"/>
                    <w:lang w:val="en-US" w:eastAsia="zh-CN"/>
                  </w:rPr>
                  <w:delText>上面</w:delText>
                </w:r>
              </w:del>
            </w:ins>
            <w:ins w:id="518" w:author="GL" w:date="2020-03-13T17:39:40Z">
              <w:del w:id="519" w:author="时代" w:date="2020-06-02T22:09:28Z">
                <w:r>
                  <w:rPr>
                    <w:rFonts w:hint="eastAsia"/>
                    <w:lang w:val="en-US" w:eastAsia="zh-CN"/>
                  </w:rPr>
                  <w:delText>内容</w:delText>
                </w:r>
              </w:del>
            </w:ins>
            <w:ins w:id="520" w:author="GL" w:date="2020-03-13T17:40:29Z">
              <w:del w:id="521" w:author="时代" w:date="2020-06-02T22:09:28Z">
                <w:r>
                  <w:rPr>
                    <w:rFonts w:hint="eastAsia"/>
                    <w:lang w:val="en-US" w:eastAsia="zh-CN"/>
                  </w:rPr>
                  <w:delText>，</w:delText>
                </w:r>
              </w:del>
            </w:ins>
            <w:ins w:id="522" w:author="GL" w:date="2020-03-13T17:40:33Z">
              <w:del w:id="523" w:author="时代" w:date="2020-06-02T22:09:28Z">
                <w:r>
                  <w:rPr>
                    <w:rFonts w:hint="eastAsia"/>
                    <w:lang w:val="en-US" w:eastAsia="zh-CN"/>
                  </w:rPr>
                  <w:delText>发给</w:delText>
                </w:r>
              </w:del>
            </w:ins>
            <w:ins w:id="524" w:author="GL" w:date="2020-03-13T17:40:37Z">
              <w:del w:id="525" w:author="时代" w:date="2020-06-02T22:09:28Z">
                <w:r>
                  <w:rPr>
                    <w:rFonts w:hint="eastAsia"/>
                    <w:lang w:val="en-US" w:eastAsia="zh-CN"/>
                  </w:rPr>
                  <w:delText>助教</w:delText>
                </w:r>
              </w:del>
            </w:ins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  <w:jc w:val="center"/>
        </w:trPr>
        <w:tc>
          <w:tcPr>
            <w:tcW w:w="9010" w:type="dxa"/>
            <w:gridSpan w:val="10"/>
            <w:shd w:val="clear" w:color="auto" w:fill="auto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  <w:i/>
              </w:rPr>
              <w:t>以下内容由答辩讲师填写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jc w:val="center"/>
        </w:trPr>
        <w:tc>
          <w:tcPr>
            <w:tcW w:w="9010" w:type="dxa"/>
            <w:gridSpan w:val="10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答辩考核成绩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4" w:hRule="atLeast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技术方案的合理性（20分）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功能实现的完整性（30分）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技术知识应用的熟练程度（20分）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代码编写的规范性（10分）</w:t>
            </w: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思路创新性（10分）</w:t>
            </w:r>
          </w:p>
        </w:tc>
        <w:tc>
          <w:tcPr>
            <w:tcW w:w="13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表达的流利程度（10分）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总分：</w:t>
            </w:r>
          </w:p>
        </w:tc>
        <w:tc>
          <w:tcPr>
            <w:tcW w:w="3402" w:type="dxa"/>
            <w:gridSpan w:val="4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考核讲师：</w:t>
            </w:r>
          </w:p>
        </w:tc>
        <w:tc>
          <w:tcPr>
            <w:tcW w:w="2562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87" w:hRule="atLeast"/>
          <w:jc w:val="center"/>
        </w:trPr>
        <w:tc>
          <w:tcPr>
            <w:tcW w:w="9010" w:type="dxa"/>
            <w:gridSpan w:val="10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评语：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jc w:val="left"/>
            </w:pPr>
          </w:p>
        </w:tc>
      </w:tr>
    </w:tbl>
    <w:p>
      <w:pPr>
        <w:rPr>
          <w:rFonts w:ascii="仿宋_GB2312" w:eastAsia="仿宋_GB2312"/>
          <w:sz w:val="15"/>
          <w:szCs w:val="15"/>
        </w:rPr>
      </w:pPr>
      <w:r>
        <w:rPr>
          <w:rFonts w:hint="eastAsia" w:ascii="仿宋_GB2312" w:eastAsia="仿宋_GB2312"/>
          <w:sz w:val="15"/>
          <w:szCs w:val="15"/>
        </w:rPr>
        <w:t>使用说明：</w:t>
      </w:r>
    </w:p>
    <w:p>
      <w:pPr>
        <w:rPr>
          <w:rFonts w:ascii="仿宋_GB2312" w:hAnsi="宋体" w:eastAsia="仿宋_GB2312"/>
          <w:sz w:val="15"/>
          <w:szCs w:val="15"/>
        </w:rPr>
      </w:pPr>
      <w:r>
        <w:rPr>
          <w:rFonts w:hint="eastAsia" w:ascii="仿宋_GB2312" w:hAnsi="宋体" w:eastAsia="仿宋_GB2312"/>
          <w:sz w:val="15"/>
          <w:szCs w:val="15"/>
        </w:rPr>
        <w:t>1. 此表在“阶段项目”和“大项目”阶段使用，并作为学生阶段成绩的参考依据。</w:t>
      </w:r>
    </w:p>
    <w:p>
      <w:pPr>
        <w:ind w:left="588" w:hanging="588" w:hangingChars="392"/>
        <w:rPr>
          <w:rFonts w:ascii="仿宋_GB2312" w:hAnsi="宋体" w:eastAsia="仿宋_GB2312"/>
          <w:sz w:val="15"/>
          <w:szCs w:val="15"/>
        </w:rPr>
      </w:pPr>
      <w:r>
        <w:rPr>
          <w:rFonts w:hint="eastAsia" w:ascii="仿宋_GB2312" w:hAnsi="宋体" w:eastAsia="仿宋_GB2312"/>
          <w:sz w:val="15"/>
          <w:szCs w:val="15"/>
        </w:rPr>
        <w:t>2.学生在规定的时间内完成项目后，填写此表；并提交给答辩讲师进行项目考核答辩。</w:t>
      </w:r>
    </w:p>
    <w:p>
      <w:pPr>
        <w:ind w:left="588" w:hanging="588" w:hangingChars="392"/>
        <w:rPr>
          <w:sz w:val="15"/>
          <w:szCs w:val="15"/>
        </w:rPr>
      </w:pPr>
      <w:r>
        <w:rPr>
          <w:rFonts w:hint="eastAsia" w:ascii="仿宋_GB2312" w:hAnsi="宋体" w:eastAsia="仿宋_GB2312"/>
          <w:sz w:val="15"/>
          <w:szCs w:val="15"/>
        </w:rPr>
        <w:t>3.讲师考核完毕后，将该表交付给班主任，由班主任归档。</w:t>
      </w:r>
    </w:p>
    <w:sectPr>
      <w:headerReference r:id="rId3" w:type="default"/>
      <w:footerReference r:id="rId4" w:type="default"/>
      <w:pgSz w:w="11906" w:h="16838"/>
      <w:pgMar w:top="238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04872536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  <w:r>
      <w:rPr>
        <w:rFonts w:hint="eastAsia"/>
        <w:sz w:val="21"/>
        <w:szCs w:val="21"/>
      </w:rPr>
      <w:t>广州粤嵌通信科技股份有限公司</w:t>
    </w:r>
    <w:r>
      <w:drawing>
        <wp:inline distT="0" distB="0" distL="0" distR="0">
          <wp:extent cx="585470" cy="333375"/>
          <wp:effectExtent l="0" t="0" r="5080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517" cy="335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A2BA7E"/>
    <w:multiLevelType w:val="singleLevel"/>
    <w:tmpl w:val="FEA2BA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DD6E0B"/>
    <w:multiLevelType w:val="singleLevel"/>
    <w:tmpl w:val="64DD6E0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51EF15"/>
    <w:multiLevelType w:val="singleLevel"/>
    <w:tmpl w:val="6851EF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ohn">
    <w15:presenceInfo w15:providerId="WPS Office" w15:userId="410975588"/>
  </w15:person>
  <w15:person w15:author="GL">
    <w15:presenceInfo w15:providerId="WPS Office" w15:userId="3965501450"/>
  </w15:person>
  <w15:person w15:author="gec">
    <w15:presenceInfo w15:providerId="None" w15:userId="gec"/>
  </w15:person>
  <w15:person w15:author="时代">
    <w15:presenceInfo w15:providerId="WPS Office" w15:userId="30982261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7AF0"/>
    <w:rsid w:val="00067DC3"/>
    <w:rsid w:val="001712CF"/>
    <w:rsid w:val="0022729D"/>
    <w:rsid w:val="0024412E"/>
    <w:rsid w:val="00264087"/>
    <w:rsid w:val="0036365F"/>
    <w:rsid w:val="003F7AF0"/>
    <w:rsid w:val="00434CAE"/>
    <w:rsid w:val="004C1AEF"/>
    <w:rsid w:val="004D1DB1"/>
    <w:rsid w:val="00514C9E"/>
    <w:rsid w:val="00554982"/>
    <w:rsid w:val="005B3408"/>
    <w:rsid w:val="006125E6"/>
    <w:rsid w:val="00692B52"/>
    <w:rsid w:val="006A7E87"/>
    <w:rsid w:val="006B5499"/>
    <w:rsid w:val="006B6E49"/>
    <w:rsid w:val="006D1853"/>
    <w:rsid w:val="006E4256"/>
    <w:rsid w:val="00724A41"/>
    <w:rsid w:val="008D53F8"/>
    <w:rsid w:val="008D56C4"/>
    <w:rsid w:val="0095786C"/>
    <w:rsid w:val="009A3A41"/>
    <w:rsid w:val="009A6088"/>
    <w:rsid w:val="009D72C5"/>
    <w:rsid w:val="00A21058"/>
    <w:rsid w:val="00A74E51"/>
    <w:rsid w:val="00A8445D"/>
    <w:rsid w:val="00AE1A59"/>
    <w:rsid w:val="00B41DCA"/>
    <w:rsid w:val="00B45A66"/>
    <w:rsid w:val="00C006DA"/>
    <w:rsid w:val="00CC6262"/>
    <w:rsid w:val="00D23986"/>
    <w:rsid w:val="00D357DE"/>
    <w:rsid w:val="00D60924"/>
    <w:rsid w:val="00D77BA2"/>
    <w:rsid w:val="00DA726A"/>
    <w:rsid w:val="00E12E66"/>
    <w:rsid w:val="00E17D40"/>
    <w:rsid w:val="00E4616E"/>
    <w:rsid w:val="00E912C7"/>
    <w:rsid w:val="00F808B4"/>
    <w:rsid w:val="00F97119"/>
    <w:rsid w:val="0724445A"/>
    <w:rsid w:val="09CF7FE3"/>
    <w:rsid w:val="1E902522"/>
    <w:rsid w:val="325827E4"/>
    <w:rsid w:val="32960DC1"/>
    <w:rsid w:val="349E4FBB"/>
    <w:rsid w:val="38F444DD"/>
    <w:rsid w:val="437131F3"/>
    <w:rsid w:val="63132555"/>
    <w:rsid w:val="69DA04D0"/>
    <w:rsid w:val="6A1672FF"/>
    <w:rsid w:val="6FB20D8B"/>
    <w:rsid w:val="7A860B00"/>
    <w:rsid w:val="7FB1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widowControl/>
      <w:spacing w:before="260" w:after="260" w:line="416" w:lineRule="auto"/>
      <w:jc w:val="left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link w:val="16"/>
    <w:qFormat/>
    <w:uiPriority w:val="0"/>
    <w:pPr>
      <w:widowControl/>
      <w:spacing w:line="300" w:lineRule="auto"/>
      <w:jc w:val="center"/>
    </w:pPr>
    <w:rPr>
      <w:b/>
      <w:bCs/>
      <w:sz w:val="32"/>
      <w:szCs w:val="32"/>
    </w:rPr>
  </w:style>
  <w:style w:type="character" w:styleId="11">
    <w:name w:val="Strong"/>
    <w:qFormat/>
    <w:uiPriority w:val="0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5">
    <w:name w:val="标题 3 Char"/>
    <w:link w:val="4"/>
    <w:qFormat/>
    <w:uiPriority w:val="0"/>
    <w:rPr>
      <w:b/>
      <w:bCs/>
      <w:kern w:val="2"/>
      <w:sz w:val="32"/>
      <w:szCs w:val="32"/>
    </w:rPr>
  </w:style>
  <w:style w:type="character" w:customStyle="1" w:styleId="16">
    <w:name w:val="标题 Char"/>
    <w:link w:val="8"/>
    <w:qFormat/>
    <w:uiPriority w:val="0"/>
    <w:rPr>
      <w:b/>
      <w:bCs/>
      <w:kern w:val="2"/>
      <w:sz w:val="32"/>
      <w:szCs w:val="32"/>
    </w:rPr>
  </w:style>
  <w:style w:type="character" w:customStyle="1" w:styleId="17">
    <w:name w:val="页眉 Char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http://www.windows89.com</Company>
  <Pages>2</Pages>
  <Words>61</Words>
  <Characters>352</Characters>
  <Lines>2</Lines>
  <Paragraphs>1</Paragraphs>
  <TotalTime>424</TotalTime>
  <ScaleCrop>false</ScaleCrop>
  <LinksUpToDate>false</LinksUpToDate>
  <CharactersWithSpaces>412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2016-01-22T03:36:00Z</dcterms:created>
  <dc:creator>FtpDown</dc:creator>
  <cp:lastModifiedBy>时代</cp:lastModifiedBy>
  <cp:lastPrinted>2016-06-12T01:17:00Z</cp:lastPrinted>
  <dcterms:modified xsi:type="dcterms:W3CDTF">2020-06-02T14:27:08Z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